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ins w:id="1" w:author="prateek" w:date="2018-10-02T00:52:53Z"/>
          <w:b/>
          <w:bCs/>
          <w:sz w:val="28"/>
          <w:szCs w:val="28"/>
          <w:u w:val="single"/>
          <w:rPrChange w:id="2" w:author="prateek" w:date="2018-10-02T00:52:59Z">
            <w:rPr>
              <w:ins w:id="3" w:author="prateek" w:date="2018-10-02T00:52:53Z"/>
            </w:rPr>
          </w:rPrChange>
        </w:rPr>
        <w:pPrChange w:id="0" w:author="prateek" w:date="2018-10-02T00:52:25Z">
          <w:pPr/>
        </w:pPrChange>
      </w:pPr>
      <w:ins w:id="4" w:author="prateek" w:date="2018-10-02T00:52:47Z">
        <w:r>
          <w:rPr>
            <w:b/>
            <w:bCs/>
            <w:sz w:val="28"/>
            <w:szCs w:val="28"/>
            <w:u w:val="single"/>
            <w:rPrChange w:id="5" w:author="prateek" w:date="2018-10-02T00:52:59Z">
              <w:rPr/>
            </w:rPrChange>
          </w:rPr>
          <w:t>Machin</w:t>
        </w:r>
      </w:ins>
      <w:ins w:id="7" w:author="prateek" w:date="2018-10-02T00:52:48Z">
        <w:r>
          <w:rPr>
            <w:b/>
            <w:bCs/>
            <w:sz w:val="28"/>
            <w:szCs w:val="28"/>
            <w:u w:val="single"/>
            <w:rPrChange w:id="8" w:author="prateek" w:date="2018-10-02T00:52:59Z">
              <w:rPr/>
            </w:rPrChange>
          </w:rPr>
          <w:t>e L</w:t>
        </w:r>
      </w:ins>
      <w:ins w:id="10" w:author="prateek" w:date="2018-10-02T00:52:49Z">
        <w:r>
          <w:rPr>
            <w:b/>
            <w:bCs/>
            <w:sz w:val="28"/>
            <w:szCs w:val="28"/>
            <w:u w:val="single"/>
            <w:rPrChange w:id="11" w:author="prateek" w:date="2018-10-02T00:52:59Z">
              <w:rPr/>
            </w:rPrChange>
          </w:rPr>
          <w:t xml:space="preserve">earning </w:t>
        </w:r>
      </w:ins>
      <w:ins w:id="13" w:author="prateek" w:date="2018-10-02T00:52:50Z">
        <w:r>
          <w:rPr>
            <w:b/>
            <w:bCs/>
            <w:sz w:val="28"/>
            <w:szCs w:val="28"/>
            <w:u w:val="single"/>
            <w:rPrChange w:id="14" w:author="prateek" w:date="2018-10-02T00:52:59Z">
              <w:rPr/>
            </w:rPrChange>
          </w:rPr>
          <w:t xml:space="preserve">Lab </w:t>
        </w:r>
      </w:ins>
      <w:ins w:id="16" w:author="prateek" w:date="2018-10-02T00:52:51Z">
        <w:r>
          <w:rPr>
            <w:b/>
            <w:bCs/>
            <w:sz w:val="28"/>
            <w:szCs w:val="28"/>
            <w:u w:val="single"/>
            <w:rPrChange w:id="17" w:author="prateek" w:date="2018-10-02T00:52:59Z">
              <w:rPr/>
            </w:rPrChange>
          </w:rPr>
          <w:t xml:space="preserve">3 </w:t>
        </w:r>
      </w:ins>
    </w:p>
    <w:p>
      <w:pPr>
        <w:jc w:val="center"/>
        <w:rPr>
          <w:ins w:id="20" w:author="prateek" w:date="2018-10-02T00:53:01Z"/>
        </w:rPr>
        <w:pPrChange w:id="19" w:author="prateek" w:date="2018-10-02T00:52:25Z">
          <w:pPr/>
        </w:pPrChange>
      </w:pPr>
    </w:p>
    <w:p>
      <w:pPr>
        <w:jc w:val="center"/>
        <w:rPr>
          <w:ins w:id="22" w:author="prateek" w:date="2018-10-02T00:52:54Z"/>
        </w:rPr>
        <w:pPrChange w:id="21" w:author="prateek" w:date="2018-10-02T00:52:25Z">
          <w:pPr/>
        </w:pPrChange>
      </w:pPr>
      <w:ins w:id="23" w:author="prateek" w:date="2018-10-02T00:53:03Z">
        <w:r>
          <w:rPr>
            <w:b/>
            <w:bCs/>
            <w:sz w:val="40"/>
            <w:szCs w:val="40"/>
            <w:rPrChange w:id="24" w:author="prateek" w:date="2018-10-02T00:53:14Z">
              <w:rPr/>
            </w:rPrChange>
          </w:rPr>
          <w:t>Li</w:t>
        </w:r>
      </w:ins>
      <w:ins w:id="26" w:author="prateek" w:date="2018-10-02T00:53:04Z">
        <w:r>
          <w:rPr>
            <w:b/>
            <w:bCs/>
            <w:sz w:val="40"/>
            <w:szCs w:val="40"/>
            <w:rPrChange w:id="27" w:author="prateek" w:date="2018-10-02T00:53:14Z">
              <w:rPr/>
            </w:rPrChange>
          </w:rPr>
          <w:t xml:space="preserve">near </w:t>
        </w:r>
      </w:ins>
      <w:ins w:id="29" w:author="prateek" w:date="2018-10-02T00:53:05Z">
        <w:r>
          <w:rPr>
            <w:b/>
            <w:bCs/>
            <w:sz w:val="40"/>
            <w:szCs w:val="40"/>
            <w:rPrChange w:id="30" w:author="prateek" w:date="2018-10-02T00:53:14Z">
              <w:rPr/>
            </w:rPrChange>
          </w:rPr>
          <w:t>Regre</w:t>
        </w:r>
      </w:ins>
      <w:ins w:id="32" w:author="prateek" w:date="2018-10-02T00:53:06Z">
        <w:r>
          <w:rPr>
            <w:b/>
            <w:bCs/>
            <w:sz w:val="40"/>
            <w:szCs w:val="40"/>
            <w:rPrChange w:id="33" w:author="prateek" w:date="2018-10-02T00:53:14Z">
              <w:rPr/>
            </w:rPrChange>
          </w:rPr>
          <w:t>ssion</w:t>
        </w:r>
      </w:ins>
    </w:p>
    <w:p>
      <w:pPr>
        <w:jc w:val="center"/>
        <w:rPr>
          <w:ins w:id="36" w:author="prateek" w:date="2018-10-02T00:53:16Z"/>
        </w:rPr>
        <w:pPrChange w:id="35" w:author="prateek" w:date="2018-10-02T00:52:25Z">
          <w:pPr/>
        </w:pPrChange>
      </w:pPr>
    </w:p>
    <w:p>
      <w:pPr>
        <w:jc w:val="both"/>
        <w:rPr>
          <w:ins w:id="38" w:author="prateek" w:date="2018-10-02T01:06:21Z"/>
          <w:sz w:val="24"/>
          <w:szCs w:val="24"/>
        </w:rPr>
        <w:pPrChange w:id="37" w:author="prateek" w:date="2018-10-02T01:12:51Z">
          <w:pPr/>
        </w:pPrChange>
      </w:pPr>
      <w:ins w:id="39" w:author="prateek" w:date="2018-10-02T01:01:47Z">
        <w:r>
          <w:rPr>
            <w:sz w:val="24"/>
            <w:szCs w:val="24"/>
            <w:rPrChange w:id="40" w:author="prateek" w:date="2018-10-02T01:03:50Z">
              <w:rPr/>
            </w:rPrChange>
          </w:rPr>
          <w:t>L</w:t>
        </w:r>
      </w:ins>
      <w:ins w:id="42" w:author="prateek" w:date="2018-10-02T01:01:48Z">
        <w:r>
          <w:rPr>
            <w:sz w:val="24"/>
            <w:szCs w:val="24"/>
            <w:rPrChange w:id="43" w:author="prateek" w:date="2018-10-02T01:03:50Z">
              <w:rPr/>
            </w:rPrChange>
          </w:rPr>
          <w:t xml:space="preserve">inear </w:t>
        </w:r>
      </w:ins>
      <w:ins w:id="45" w:author="prateek" w:date="2018-10-02T01:01:49Z">
        <w:r>
          <w:rPr>
            <w:sz w:val="24"/>
            <w:szCs w:val="24"/>
            <w:rPrChange w:id="46" w:author="prateek" w:date="2018-10-02T01:03:50Z">
              <w:rPr/>
            </w:rPrChange>
          </w:rPr>
          <w:t>regre</w:t>
        </w:r>
      </w:ins>
      <w:ins w:id="48" w:author="prateek" w:date="2018-10-02T01:01:50Z">
        <w:r>
          <w:rPr>
            <w:sz w:val="24"/>
            <w:szCs w:val="24"/>
            <w:rPrChange w:id="49" w:author="prateek" w:date="2018-10-02T01:03:50Z">
              <w:rPr/>
            </w:rPrChange>
          </w:rPr>
          <w:t>ssion</w:t>
        </w:r>
      </w:ins>
      <w:ins w:id="51" w:author="prateek" w:date="2018-10-02T01:01:51Z">
        <w:r>
          <w:rPr>
            <w:sz w:val="24"/>
            <w:szCs w:val="24"/>
            <w:rPrChange w:id="52" w:author="prateek" w:date="2018-10-02T01:03:50Z">
              <w:rPr/>
            </w:rPrChange>
          </w:rPr>
          <w:t xml:space="preserve"> is a st</w:t>
        </w:r>
      </w:ins>
      <w:ins w:id="54" w:author="prateek" w:date="2018-10-02T01:01:52Z">
        <w:r>
          <w:rPr>
            <w:sz w:val="24"/>
            <w:szCs w:val="24"/>
            <w:rPrChange w:id="55" w:author="prateek" w:date="2018-10-02T01:03:50Z">
              <w:rPr/>
            </w:rPrChange>
          </w:rPr>
          <w:t>atis</w:t>
        </w:r>
      </w:ins>
      <w:ins w:id="57" w:author="prateek" w:date="2018-10-02T01:01:53Z">
        <w:r>
          <w:rPr>
            <w:sz w:val="24"/>
            <w:szCs w:val="24"/>
            <w:rPrChange w:id="58" w:author="prateek" w:date="2018-10-02T01:03:50Z">
              <w:rPr/>
            </w:rPrChange>
          </w:rPr>
          <w:t>tical mod</w:t>
        </w:r>
      </w:ins>
      <w:ins w:id="60" w:author="prateek" w:date="2018-10-02T01:01:54Z">
        <w:r>
          <w:rPr>
            <w:sz w:val="24"/>
            <w:szCs w:val="24"/>
            <w:rPrChange w:id="61" w:author="prateek" w:date="2018-10-02T01:03:50Z">
              <w:rPr/>
            </w:rPrChange>
          </w:rPr>
          <w:t xml:space="preserve">el </w:t>
        </w:r>
      </w:ins>
      <w:ins w:id="63" w:author="prateek" w:date="2018-10-02T01:01:59Z">
        <w:r>
          <w:rPr>
            <w:sz w:val="24"/>
            <w:szCs w:val="24"/>
            <w:rPrChange w:id="64" w:author="prateek" w:date="2018-10-02T01:03:50Z">
              <w:rPr/>
            </w:rPrChange>
          </w:rPr>
          <w:t>that</w:t>
        </w:r>
      </w:ins>
      <w:ins w:id="66" w:author="prateek" w:date="2018-10-02T01:02:00Z">
        <w:r>
          <w:rPr>
            <w:sz w:val="24"/>
            <w:szCs w:val="24"/>
            <w:rPrChange w:id="67" w:author="prateek" w:date="2018-10-02T01:03:50Z">
              <w:rPr/>
            </w:rPrChange>
          </w:rPr>
          <w:t xml:space="preserve"> ex</w:t>
        </w:r>
      </w:ins>
      <w:ins w:id="69" w:author="prateek" w:date="2018-10-02T01:02:01Z">
        <w:r>
          <w:rPr>
            <w:sz w:val="24"/>
            <w:szCs w:val="24"/>
            <w:rPrChange w:id="70" w:author="prateek" w:date="2018-10-02T01:03:50Z">
              <w:rPr/>
            </w:rPrChange>
          </w:rPr>
          <w:t>am</w:t>
        </w:r>
      </w:ins>
      <w:ins w:id="72" w:author="prateek" w:date="2018-10-02T01:02:02Z">
        <w:r>
          <w:rPr>
            <w:sz w:val="24"/>
            <w:szCs w:val="24"/>
            <w:rPrChange w:id="73" w:author="prateek" w:date="2018-10-02T01:03:50Z">
              <w:rPr/>
            </w:rPrChange>
          </w:rPr>
          <w:t xml:space="preserve">ines </w:t>
        </w:r>
      </w:ins>
      <w:ins w:id="75" w:author="prateek" w:date="2018-10-02T01:02:03Z">
        <w:r>
          <w:rPr>
            <w:sz w:val="24"/>
            <w:szCs w:val="24"/>
            <w:rPrChange w:id="76" w:author="prateek" w:date="2018-10-02T01:03:50Z">
              <w:rPr/>
            </w:rPrChange>
          </w:rPr>
          <w:t>relation</w:t>
        </w:r>
      </w:ins>
      <w:ins w:id="78" w:author="prateek" w:date="2018-10-02T01:02:04Z">
        <w:r>
          <w:rPr>
            <w:sz w:val="24"/>
            <w:szCs w:val="24"/>
            <w:rPrChange w:id="79" w:author="prateek" w:date="2018-10-02T01:03:50Z">
              <w:rPr/>
            </w:rPrChange>
          </w:rPr>
          <w:t xml:space="preserve">ship </w:t>
        </w:r>
      </w:ins>
      <w:ins w:id="81" w:author="prateek" w:date="2018-10-02T01:02:06Z">
        <w:r>
          <w:rPr>
            <w:sz w:val="24"/>
            <w:szCs w:val="24"/>
            <w:rPrChange w:id="82" w:author="prateek" w:date="2018-10-02T01:03:50Z">
              <w:rPr/>
            </w:rPrChange>
          </w:rPr>
          <w:t>b</w:t>
        </w:r>
      </w:ins>
      <w:ins w:id="84" w:author="prateek" w:date="2018-10-02T01:02:07Z">
        <w:r>
          <w:rPr>
            <w:sz w:val="24"/>
            <w:szCs w:val="24"/>
            <w:rPrChange w:id="85" w:author="prateek" w:date="2018-10-02T01:03:50Z">
              <w:rPr/>
            </w:rPrChange>
          </w:rPr>
          <w:t>etwe</w:t>
        </w:r>
      </w:ins>
      <w:ins w:id="87" w:author="prateek" w:date="2018-10-02T01:02:08Z">
        <w:r>
          <w:rPr>
            <w:sz w:val="24"/>
            <w:szCs w:val="24"/>
            <w:rPrChange w:id="88" w:author="prateek" w:date="2018-10-02T01:03:50Z">
              <w:rPr/>
            </w:rPrChange>
          </w:rPr>
          <w:t xml:space="preserve">en two </w:t>
        </w:r>
      </w:ins>
      <w:ins w:id="90" w:author="prateek" w:date="2018-10-02T01:02:11Z">
        <w:r>
          <w:rPr>
            <w:sz w:val="24"/>
            <w:szCs w:val="24"/>
            <w:rPrChange w:id="91" w:author="prateek" w:date="2018-10-02T01:03:50Z">
              <w:rPr/>
            </w:rPrChange>
          </w:rPr>
          <w:t>or mor</w:t>
        </w:r>
      </w:ins>
      <w:ins w:id="93" w:author="prateek" w:date="2018-10-02T01:02:12Z">
        <w:r>
          <w:rPr>
            <w:sz w:val="24"/>
            <w:szCs w:val="24"/>
            <w:rPrChange w:id="94" w:author="prateek" w:date="2018-10-02T01:03:50Z">
              <w:rPr/>
            </w:rPrChange>
          </w:rPr>
          <w:t xml:space="preserve">e </w:t>
        </w:r>
      </w:ins>
      <w:ins w:id="96" w:author="prateek" w:date="2018-10-02T01:02:14Z">
        <w:r>
          <w:rPr>
            <w:sz w:val="24"/>
            <w:szCs w:val="24"/>
            <w:rPrChange w:id="97" w:author="prateek" w:date="2018-10-02T01:03:50Z">
              <w:rPr/>
            </w:rPrChange>
          </w:rPr>
          <w:t>vari</w:t>
        </w:r>
      </w:ins>
      <w:ins w:id="99" w:author="prateek" w:date="2018-10-02T01:02:15Z">
        <w:r>
          <w:rPr>
            <w:sz w:val="24"/>
            <w:szCs w:val="24"/>
            <w:rPrChange w:id="100" w:author="prateek" w:date="2018-10-02T01:03:50Z">
              <w:rPr/>
            </w:rPrChange>
          </w:rPr>
          <w:t>ables and</w:t>
        </w:r>
      </w:ins>
      <w:ins w:id="102" w:author="prateek" w:date="2018-10-02T01:02:16Z">
        <w:r>
          <w:rPr>
            <w:sz w:val="24"/>
            <w:szCs w:val="24"/>
            <w:rPrChange w:id="103" w:author="prateek" w:date="2018-10-02T01:03:50Z">
              <w:rPr/>
            </w:rPrChange>
          </w:rPr>
          <w:t xml:space="preserve"> a dep</w:t>
        </w:r>
      </w:ins>
      <w:ins w:id="105" w:author="prateek" w:date="2018-10-02T01:02:17Z">
        <w:r>
          <w:rPr>
            <w:sz w:val="24"/>
            <w:szCs w:val="24"/>
            <w:rPrChange w:id="106" w:author="prateek" w:date="2018-10-02T01:03:50Z">
              <w:rPr/>
            </w:rPrChange>
          </w:rPr>
          <w:t>ende</w:t>
        </w:r>
      </w:ins>
      <w:ins w:id="108" w:author="prateek" w:date="2018-10-02T01:02:18Z">
        <w:r>
          <w:rPr>
            <w:sz w:val="24"/>
            <w:szCs w:val="24"/>
            <w:rPrChange w:id="109" w:author="prateek" w:date="2018-10-02T01:03:50Z">
              <w:rPr/>
            </w:rPrChange>
          </w:rPr>
          <w:t>nt v</w:t>
        </w:r>
      </w:ins>
      <w:ins w:id="111" w:author="prateek" w:date="2018-10-02T01:02:19Z">
        <w:r>
          <w:rPr>
            <w:sz w:val="24"/>
            <w:szCs w:val="24"/>
            <w:rPrChange w:id="112" w:author="prateek" w:date="2018-10-02T01:03:50Z">
              <w:rPr/>
            </w:rPrChange>
          </w:rPr>
          <w:t>ariab</w:t>
        </w:r>
      </w:ins>
      <w:ins w:id="114" w:author="prateek" w:date="2018-10-02T01:02:20Z">
        <w:r>
          <w:rPr>
            <w:sz w:val="24"/>
            <w:szCs w:val="24"/>
            <w:rPrChange w:id="115" w:author="prateek" w:date="2018-10-02T01:03:50Z">
              <w:rPr/>
            </w:rPrChange>
          </w:rPr>
          <w:t xml:space="preserve">le </w:t>
        </w:r>
      </w:ins>
      <w:ins w:id="117" w:author="prateek" w:date="2018-10-02T01:02:24Z">
        <w:r>
          <w:rPr>
            <w:sz w:val="24"/>
            <w:szCs w:val="24"/>
            <w:rPrChange w:id="118" w:author="prateek" w:date="2018-10-02T01:03:50Z">
              <w:rPr/>
            </w:rPrChange>
          </w:rPr>
          <w:t xml:space="preserve">and </w:t>
        </w:r>
      </w:ins>
      <w:ins w:id="120" w:author="prateek" w:date="2018-10-02T01:02:25Z">
        <w:r>
          <w:rPr>
            <w:sz w:val="24"/>
            <w:szCs w:val="24"/>
            <w:rPrChange w:id="121" w:author="prateek" w:date="2018-10-02T01:03:50Z">
              <w:rPr/>
            </w:rPrChange>
          </w:rPr>
          <w:t>inde</w:t>
        </w:r>
      </w:ins>
      <w:ins w:id="123" w:author="prateek" w:date="2018-10-02T01:02:27Z">
        <w:r>
          <w:rPr>
            <w:sz w:val="24"/>
            <w:szCs w:val="24"/>
            <w:rPrChange w:id="124" w:author="prateek" w:date="2018-10-02T01:03:50Z">
              <w:rPr/>
            </w:rPrChange>
          </w:rPr>
          <w:t>pend</w:t>
        </w:r>
      </w:ins>
      <w:ins w:id="126" w:author="prateek" w:date="2018-10-02T01:02:28Z">
        <w:r>
          <w:rPr>
            <w:sz w:val="24"/>
            <w:szCs w:val="24"/>
            <w:rPrChange w:id="127" w:author="prateek" w:date="2018-10-02T01:03:50Z">
              <w:rPr/>
            </w:rPrChange>
          </w:rPr>
          <w:t>ent va</w:t>
        </w:r>
      </w:ins>
      <w:ins w:id="129" w:author="prateek" w:date="2018-10-02T01:02:29Z">
        <w:r>
          <w:rPr>
            <w:sz w:val="24"/>
            <w:szCs w:val="24"/>
            <w:rPrChange w:id="130" w:author="prateek" w:date="2018-10-02T01:03:50Z">
              <w:rPr/>
            </w:rPrChange>
          </w:rPr>
          <w:t>riable</w:t>
        </w:r>
      </w:ins>
      <w:ins w:id="132" w:author="prateek" w:date="2018-10-02T01:02:30Z">
        <w:r>
          <w:rPr>
            <w:sz w:val="24"/>
            <w:szCs w:val="24"/>
            <w:rPrChange w:id="133" w:author="prateek" w:date="2018-10-02T01:03:50Z">
              <w:rPr/>
            </w:rPrChange>
          </w:rPr>
          <w:t>s</w:t>
        </w:r>
      </w:ins>
      <w:ins w:id="135" w:author="prateek" w:date="2018-10-02T01:02:39Z">
        <w:r>
          <w:rPr>
            <w:sz w:val="24"/>
            <w:szCs w:val="24"/>
            <w:rPrChange w:id="136" w:author="prateek" w:date="2018-10-02T01:03:50Z">
              <w:rPr/>
            </w:rPrChange>
          </w:rPr>
          <w:t xml:space="preserve">. </w:t>
        </w:r>
      </w:ins>
      <w:ins w:id="138" w:author="prateek" w:date="2018-10-02T01:02:40Z">
        <w:r>
          <w:rPr>
            <w:sz w:val="24"/>
            <w:szCs w:val="24"/>
            <w:rPrChange w:id="139" w:author="prateek" w:date="2018-10-02T01:03:50Z">
              <w:rPr/>
            </w:rPrChange>
          </w:rPr>
          <w:t xml:space="preserve">This </w:t>
        </w:r>
      </w:ins>
      <w:ins w:id="141" w:author="prateek" w:date="2018-10-02T01:02:41Z">
        <w:r>
          <w:rPr>
            <w:sz w:val="24"/>
            <w:szCs w:val="24"/>
            <w:rPrChange w:id="142" w:author="prateek" w:date="2018-10-02T01:03:50Z">
              <w:rPr/>
            </w:rPrChange>
          </w:rPr>
          <w:t xml:space="preserve">means </w:t>
        </w:r>
      </w:ins>
      <w:ins w:id="144" w:author="prateek" w:date="2018-10-02T01:02:48Z">
        <w:r>
          <w:rPr>
            <w:sz w:val="24"/>
            <w:szCs w:val="24"/>
            <w:rPrChange w:id="145" w:author="prateek" w:date="2018-10-02T01:03:50Z">
              <w:rPr/>
            </w:rPrChange>
          </w:rPr>
          <w:t>th</w:t>
        </w:r>
      </w:ins>
      <w:ins w:id="147" w:author="prateek" w:date="2018-10-02T01:02:49Z">
        <w:r>
          <w:rPr>
            <w:sz w:val="24"/>
            <w:szCs w:val="24"/>
            <w:rPrChange w:id="148" w:author="prateek" w:date="2018-10-02T01:03:50Z">
              <w:rPr/>
            </w:rPrChange>
          </w:rPr>
          <w:t>at w</w:t>
        </w:r>
      </w:ins>
      <w:ins w:id="150" w:author="prateek" w:date="2018-10-02T01:02:50Z">
        <w:r>
          <w:rPr>
            <w:sz w:val="24"/>
            <w:szCs w:val="24"/>
            <w:rPrChange w:id="151" w:author="prateek" w:date="2018-10-02T01:03:50Z">
              <w:rPr/>
            </w:rPrChange>
          </w:rPr>
          <w:t xml:space="preserve">hen </w:t>
        </w:r>
      </w:ins>
      <w:ins w:id="153" w:author="prateek" w:date="2018-10-02T01:02:52Z">
        <w:r>
          <w:rPr>
            <w:sz w:val="24"/>
            <w:szCs w:val="24"/>
            <w:rPrChange w:id="154" w:author="prateek" w:date="2018-10-02T01:03:50Z">
              <w:rPr/>
            </w:rPrChange>
          </w:rPr>
          <w:t>one</w:t>
        </w:r>
      </w:ins>
      <w:ins w:id="156" w:author="prateek" w:date="2018-10-02T01:03:16Z">
        <w:r>
          <w:rPr>
            <w:sz w:val="24"/>
            <w:szCs w:val="24"/>
            <w:rPrChange w:id="157" w:author="prateek" w:date="2018-10-02T01:03:50Z">
              <w:rPr/>
            </w:rPrChange>
          </w:rPr>
          <w:t xml:space="preserve"> (</w:t>
        </w:r>
      </w:ins>
      <w:ins w:id="159" w:author="prateek" w:date="2018-10-02T01:03:17Z">
        <w:r>
          <w:rPr>
            <w:sz w:val="24"/>
            <w:szCs w:val="24"/>
            <w:rPrChange w:id="160" w:author="prateek" w:date="2018-10-02T01:03:50Z">
              <w:rPr/>
            </w:rPrChange>
          </w:rPr>
          <w:t>or mo</w:t>
        </w:r>
      </w:ins>
      <w:ins w:id="162" w:author="prateek" w:date="2018-10-02T01:03:18Z">
        <w:r>
          <w:rPr>
            <w:sz w:val="24"/>
            <w:szCs w:val="24"/>
            <w:rPrChange w:id="163" w:author="prateek" w:date="2018-10-02T01:03:50Z">
              <w:rPr/>
            </w:rPrChange>
          </w:rPr>
          <w:t>re)</w:t>
        </w:r>
      </w:ins>
      <w:ins w:id="165" w:author="prateek" w:date="2018-10-02T01:02:53Z">
        <w:r>
          <w:rPr>
            <w:sz w:val="24"/>
            <w:szCs w:val="24"/>
            <w:rPrChange w:id="166" w:author="prateek" w:date="2018-10-02T01:03:50Z">
              <w:rPr/>
            </w:rPrChange>
          </w:rPr>
          <w:t xml:space="preserve"> indepe</w:t>
        </w:r>
      </w:ins>
      <w:ins w:id="168" w:author="prateek" w:date="2018-10-02T01:02:54Z">
        <w:r>
          <w:rPr>
            <w:sz w:val="24"/>
            <w:szCs w:val="24"/>
            <w:rPrChange w:id="169" w:author="prateek" w:date="2018-10-02T01:03:50Z">
              <w:rPr/>
            </w:rPrChange>
          </w:rPr>
          <w:t>nde</w:t>
        </w:r>
      </w:ins>
      <w:ins w:id="171" w:author="prateek" w:date="2018-10-02T01:02:55Z">
        <w:r>
          <w:rPr>
            <w:sz w:val="24"/>
            <w:szCs w:val="24"/>
            <w:rPrChange w:id="172" w:author="prateek" w:date="2018-10-02T01:03:50Z">
              <w:rPr/>
            </w:rPrChange>
          </w:rPr>
          <w:t xml:space="preserve">nt </w:t>
        </w:r>
      </w:ins>
      <w:ins w:id="174" w:author="prateek" w:date="2018-10-02T01:02:57Z">
        <w:r>
          <w:rPr>
            <w:sz w:val="24"/>
            <w:szCs w:val="24"/>
            <w:rPrChange w:id="175" w:author="prateek" w:date="2018-10-02T01:03:50Z">
              <w:rPr/>
            </w:rPrChange>
          </w:rPr>
          <w:t>v</w:t>
        </w:r>
      </w:ins>
      <w:ins w:id="177" w:author="prateek" w:date="2018-10-02T01:02:58Z">
        <w:r>
          <w:rPr>
            <w:sz w:val="24"/>
            <w:szCs w:val="24"/>
            <w:rPrChange w:id="178" w:author="prateek" w:date="2018-10-02T01:03:50Z">
              <w:rPr/>
            </w:rPrChange>
          </w:rPr>
          <w:t>a</w:t>
        </w:r>
      </w:ins>
      <w:ins w:id="180" w:author="prateek" w:date="2018-10-02T01:02:59Z">
        <w:r>
          <w:rPr>
            <w:sz w:val="24"/>
            <w:szCs w:val="24"/>
            <w:rPrChange w:id="181" w:author="prateek" w:date="2018-10-02T01:03:50Z">
              <w:rPr/>
            </w:rPrChange>
          </w:rPr>
          <w:t>riab</w:t>
        </w:r>
      </w:ins>
      <w:ins w:id="183" w:author="prateek" w:date="2018-10-02T01:03:00Z">
        <w:r>
          <w:rPr>
            <w:sz w:val="24"/>
            <w:szCs w:val="24"/>
            <w:rPrChange w:id="184" w:author="prateek" w:date="2018-10-02T01:03:50Z">
              <w:rPr/>
            </w:rPrChange>
          </w:rPr>
          <w:t xml:space="preserve">le </w:t>
        </w:r>
      </w:ins>
      <w:ins w:id="186" w:author="prateek" w:date="2018-10-02T01:03:02Z">
        <w:r>
          <w:rPr>
            <w:sz w:val="24"/>
            <w:szCs w:val="24"/>
            <w:rPrChange w:id="187" w:author="prateek" w:date="2018-10-02T01:03:50Z">
              <w:rPr/>
            </w:rPrChange>
          </w:rPr>
          <w:t>increa</w:t>
        </w:r>
      </w:ins>
      <w:ins w:id="189" w:author="prateek" w:date="2018-10-02T01:03:03Z">
        <w:r>
          <w:rPr>
            <w:sz w:val="24"/>
            <w:szCs w:val="24"/>
            <w:rPrChange w:id="190" w:author="prateek" w:date="2018-10-02T01:03:50Z">
              <w:rPr/>
            </w:rPrChange>
          </w:rPr>
          <w:t>ses</w:t>
        </w:r>
      </w:ins>
      <w:ins w:id="192" w:author="prateek" w:date="2018-10-02T01:03:35Z">
        <w:r>
          <w:rPr>
            <w:sz w:val="24"/>
            <w:szCs w:val="24"/>
            <w:rPrChange w:id="193" w:author="prateek" w:date="2018-10-02T01:03:50Z">
              <w:rPr/>
            </w:rPrChange>
          </w:rPr>
          <w:t xml:space="preserve"> (or</w:t>
        </w:r>
      </w:ins>
      <w:ins w:id="195" w:author="prateek" w:date="2018-10-02T01:03:36Z">
        <w:r>
          <w:rPr>
            <w:sz w:val="24"/>
            <w:szCs w:val="24"/>
            <w:rPrChange w:id="196" w:author="prateek" w:date="2018-10-02T01:03:50Z">
              <w:rPr/>
            </w:rPrChange>
          </w:rPr>
          <w:t xml:space="preserve"> decre</w:t>
        </w:r>
      </w:ins>
      <w:ins w:id="198" w:author="prateek" w:date="2018-10-02T01:03:37Z">
        <w:r>
          <w:rPr>
            <w:sz w:val="24"/>
            <w:szCs w:val="24"/>
            <w:rPrChange w:id="199" w:author="prateek" w:date="2018-10-02T01:03:50Z">
              <w:rPr/>
            </w:rPrChange>
          </w:rPr>
          <w:t>ases</w:t>
        </w:r>
      </w:ins>
      <w:ins w:id="201" w:author="prateek" w:date="2018-10-02T01:03:38Z">
        <w:r>
          <w:rPr>
            <w:sz w:val="24"/>
            <w:szCs w:val="24"/>
            <w:rPrChange w:id="202" w:author="prateek" w:date="2018-10-02T01:03:50Z">
              <w:rPr/>
            </w:rPrChange>
          </w:rPr>
          <w:t>)</w:t>
        </w:r>
      </w:ins>
      <w:ins w:id="204" w:author="prateek" w:date="2018-10-02T01:03:03Z">
        <w:r>
          <w:rPr>
            <w:sz w:val="24"/>
            <w:szCs w:val="24"/>
            <w:rPrChange w:id="205" w:author="prateek" w:date="2018-10-02T01:03:50Z">
              <w:rPr/>
            </w:rPrChange>
          </w:rPr>
          <w:t xml:space="preserve"> </w:t>
        </w:r>
      </w:ins>
      <w:ins w:id="207" w:author="prateek" w:date="2018-10-02T01:03:20Z">
        <w:r>
          <w:rPr>
            <w:sz w:val="24"/>
            <w:szCs w:val="24"/>
            <w:rPrChange w:id="208" w:author="prateek" w:date="2018-10-02T01:03:50Z">
              <w:rPr/>
            </w:rPrChange>
          </w:rPr>
          <w:t>the</w:t>
        </w:r>
      </w:ins>
      <w:ins w:id="210" w:author="prateek" w:date="2018-10-02T01:03:21Z">
        <w:r>
          <w:rPr>
            <w:sz w:val="24"/>
            <w:szCs w:val="24"/>
            <w:rPrChange w:id="211" w:author="prateek" w:date="2018-10-02T01:03:50Z">
              <w:rPr/>
            </w:rPrChange>
          </w:rPr>
          <w:t xml:space="preserve"> depend</w:t>
        </w:r>
      </w:ins>
      <w:ins w:id="213" w:author="prateek" w:date="2018-10-02T01:03:22Z">
        <w:r>
          <w:rPr>
            <w:sz w:val="24"/>
            <w:szCs w:val="24"/>
            <w:rPrChange w:id="214" w:author="prateek" w:date="2018-10-02T01:03:50Z">
              <w:rPr/>
            </w:rPrChange>
          </w:rPr>
          <w:t>e</w:t>
        </w:r>
      </w:ins>
      <w:ins w:id="216" w:author="prateek" w:date="2018-10-02T01:03:23Z">
        <w:r>
          <w:rPr>
            <w:sz w:val="24"/>
            <w:szCs w:val="24"/>
            <w:rPrChange w:id="217" w:author="prateek" w:date="2018-10-02T01:03:50Z">
              <w:rPr/>
            </w:rPrChange>
          </w:rPr>
          <w:t>n</w:t>
        </w:r>
      </w:ins>
      <w:ins w:id="219" w:author="prateek" w:date="2018-10-02T01:03:24Z">
        <w:r>
          <w:rPr>
            <w:sz w:val="24"/>
            <w:szCs w:val="24"/>
            <w:rPrChange w:id="220" w:author="prateek" w:date="2018-10-02T01:03:50Z">
              <w:rPr/>
            </w:rPrChange>
          </w:rPr>
          <w:t>t var</w:t>
        </w:r>
      </w:ins>
      <w:ins w:id="222" w:author="prateek" w:date="2018-10-02T01:03:25Z">
        <w:r>
          <w:rPr>
            <w:sz w:val="24"/>
            <w:szCs w:val="24"/>
            <w:rPrChange w:id="223" w:author="prateek" w:date="2018-10-02T01:03:50Z">
              <w:rPr/>
            </w:rPrChange>
          </w:rPr>
          <w:t xml:space="preserve">iable </w:t>
        </w:r>
      </w:ins>
      <w:ins w:id="225" w:author="prateek" w:date="2018-10-02T01:03:26Z">
        <w:r>
          <w:rPr>
            <w:sz w:val="24"/>
            <w:szCs w:val="24"/>
            <w:rPrChange w:id="226" w:author="prateek" w:date="2018-10-02T01:03:50Z">
              <w:rPr/>
            </w:rPrChange>
          </w:rPr>
          <w:t>incr</w:t>
        </w:r>
      </w:ins>
      <w:ins w:id="228" w:author="prateek" w:date="2018-10-02T01:03:27Z">
        <w:r>
          <w:rPr>
            <w:sz w:val="24"/>
            <w:szCs w:val="24"/>
            <w:rPrChange w:id="229" w:author="prateek" w:date="2018-10-02T01:03:50Z">
              <w:rPr/>
            </w:rPrChange>
          </w:rPr>
          <w:t>ease</w:t>
        </w:r>
      </w:ins>
      <w:ins w:id="231" w:author="prateek" w:date="2018-10-02T01:03:28Z">
        <w:r>
          <w:rPr>
            <w:sz w:val="24"/>
            <w:szCs w:val="24"/>
            <w:rPrChange w:id="232" w:author="prateek" w:date="2018-10-02T01:03:50Z">
              <w:rPr/>
            </w:rPrChange>
          </w:rPr>
          <w:t>s</w:t>
        </w:r>
      </w:ins>
      <w:ins w:id="234" w:author="prateek" w:date="2018-10-02T01:03:40Z">
        <w:r>
          <w:rPr>
            <w:sz w:val="24"/>
            <w:szCs w:val="24"/>
            <w:rPrChange w:id="235" w:author="prateek" w:date="2018-10-02T01:03:50Z">
              <w:rPr/>
            </w:rPrChange>
          </w:rPr>
          <w:t xml:space="preserve"> </w:t>
        </w:r>
      </w:ins>
      <w:ins w:id="237" w:author="prateek" w:date="2018-10-02T01:03:41Z">
        <w:r>
          <w:rPr>
            <w:sz w:val="24"/>
            <w:szCs w:val="24"/>
            <w:rPrChange w:id="238" w:author="prateek" w:date="2018-10-02T01:03:50Z">
              <w:rPr/>
            </w:rPrChange>
          </w:rPr>
          <w:t>(</w:t>
        </w:r>
      </w:ins>
      <w:ins w:id="240" w:author="prateek" w:date="2018-10-02T01:03:42Z">
        <w:r>
          <w:rPr>
            <w:sz w:val="24"/>
            <w:szCs w:val="24"/>
            <w:rPrChange w:id="241" w:author="prateek" w:date="2018-10-02T01:03:50Z">
              <w:rPr/>
            </w:rPrChange>
          </w:rPr>
          <w:t>o</w:t>
        </w:r>
      </w:ins>
      <w:ins w:id="243" w:author="prateek" w:date="2018-10-02T01:03:43Z">
        <w:r>
          <w:rPr>
            <w:sz w:val="24"/>
            <w:szCs w:val="24"/>
            <w:rPrChange w:id="244" w:author="prateek" w:date="2018-10-02T01:03:50Z">
              <w:rPr/>
            </w:rPrChange>
          </w:rPr>
          <w:t>r dec</w:t>
        </w:r>
      </w:ins>
      <w:ins w:id="246" w:author="prateek" w:date="2018-10-02T01:03:44Z">
        <w:r>
          <w:rPr>
            <w:sz w:val="24"/>
            <w:szCs w:val="24"/>
            <w:rPrChange w:id="247" w:author="prateek" w:date="2018-10-02T01:03:50Z">
              <w:rPr/>
            </w:rPrChange>
          </w:rPr>
          <w:t>reases</w:t>
        </w:r>
      </w:ins>
      <w:ins w:id="249" w:author="prateek" w:date="2018-10-02T01:03:45Z">
        <w:r>
          <w:rPr>
            <w:sz w:val="24"/>
            <w:szCs w:val="24"/>
            <w:rPrChange w:id="250" w:author="prateek" w:date="2018-10-02T01:03:50Z">
              <w:rPr/>
            </w:rPrChange>
          </w:rPr>
          <w:t>)</w:t>
        </w:r>
      </w:ins>
      <w:ins w:id="252" w:author="prateek" w:date="2018-10-02T01:03:28Z">
        <w:r>
          <w:rPr>
            <w:sz w:val="24"/>
            <w:szCs w:val="24"/>
            <w:rPrChange w:id="253" w:author="prateek" w:date="2018-10-02T01:03:50Z">
              <w:rPr/>
            </w:rPrChange>
          </w:rPr>
          <w:t xml:space="preserve"> too</w:t>
        </w:r>
      </w:ins>
      <w:ins w:id="255" w:author="prateek" w:date="2018-10-02T01:03:29Z">
        <w:r>
          <w:rPr>
            <w:sz w:val="24"/>
            <w:szCs w:val="24"/>
            <w:rPrChange w:id="256" w:author="prateek" w:date="2018-10-02T01:03:50Z">
              <w:rPr/>
            </w:rPrChange>
          </w:rPr>
          <w:t>.</w:t>
        </w:r>
      </w:ins>
      <w:ins w:id="258" w:author="prateek" w:date="2018-10-02T01:03:53Z">
        <w:r>
          <w:rPr>
            <w:sz w:val="24"/>
            <w:szCs w:val="24"/>
          </w:rPr>
          <w:t xml:space="preserve"> </w:t>
        </w:r>
      </w:ins>
      <w:ins w:id="259" w:author="prateek" w:date="2018-10-02T01:04:17Z">
        <w:r>
          <w:rPr>
            <w:sz w:val="24"/>
            <w:szCs w:val="24"/>
          </w:rPr>
          <w:t>A</w:t>
        </w:r>
      </w:ins>
      <w:ins w:id="260" w:author="prateek" w:date="2018-10-02T01:04:18Z">
        <w:r>
          <w:rPr>
            <w:sz w:val="24"/>
            <w:szCs w:val="24"/>
          </w:rPr>
          <w:t xml:space="preserve"> linea</w:t>
        </w:r>
      </w:ins>
      <w:ins w:id="261" w:author="prateek" w:date="2018-10-02T01:04:19Z">
        <w:r>
          <w:rPr>
            <w:sz w:val="24"/>
            <w:szCs w:val="24"/>
          </w:rPr>
          <w:t>r rel</w:t>
        </w:r>
      </w:ins>
      <w:ins w:id="262" w:author="prateek" w:date="2018-10-02T01:04:20Z">
        <w:r>
          <w:rPr>
            <w:sz w:val="24"/>
            <w:szCs w:val="24"/>
          </w:rPr>
          <w:t>ation</w:t>
        </w:r>
      </w:ins>
      <w:ins w:id="263" w:author="prateek" w:date="2018-10-02T01:04:21Z">
        <w:r>
          <w:rPr>
            <w:sz w:val="24"/>
            <w:szCs w:val="24"/>
          </w:rPr>
          <w:t xml:space="preserve">ship </w:t>
        </w:r>
      </w:ins>
      <w:ins w:id="264" w:author="prateek" w:date="2018-10-02T01:04:22Z">
        <w:r>
          <w:rPr>
            <w:sz w:val="24"/>
            <w:szCs w:val="24"/>
          </w:rPr>
          <w:t>b</w:t>
        </w:r>
      </w:ins>
      <w:ins w:id="265" w:author="prateek" w:date="2018-10-02T01:04:23Z">
        <w:r>
          <w:rPr>
            <w:sz w:val="24"/>
            <w:szCs w:val="24"/>
          </w:rPr>
          <w:t xml:space="preserve">etween </w:t>
        </w:r>
      </w:ins>
      <w:ins w:id="266" w:author="prateek" w:date="2018-10-02T01:04:24Z">
        <w:r>
          <w:rPr>
            <w:sz w:val="24"/>
            <w:szCs w:val="24"/>
          </w:rPr>
          <w:t xml:space="preserve">the </w:t>
        </w:r>
      </w:ins>
      <w:ins w:id="267" w:author="prateek" w:date="2018-10-02T01:04:25Z">
        <w:r>
          <w:rPr>
            <w:sz w:val="24"/>
            <w:szCs w:val="24"/>
          </w:rPr>
          <w:t>vari</w:t>
        </w:r>
      </w:ins>
      <w:ins w:id="268" w:author="prateek" w:date="2018-10-02T01:04:27Z">
        <w:r>
          <w:rPr>
            <w:sz w:val="24"/>
            <w:szCs w:val="24"/>
          </w:rPr>
          <w:t>ab</w:t>
        </w:r>
      </w:ins>
      <w:ins w:id="269" w:author="prateek" w:date="2018-10-02T01:04:28Z">
        <w:r>
          <w:rPr>
            <w:sz w:val="24"/>
            <w:szCs w:val="24"/>
          </w:rPr>
          <w:t>les can</w:t>
        </w:r>
      </w:ins>
      <w:ins w:id="270" w:author="prateek" w:date="2018-10-02T01:04:29Z">
        <w:r>
          <w:rPr>
            <w:sz w:val="24"/>
            <w:szCs w:val="24"/>
          </w:rPr>
          <w:t xml:space="preserve"> be </w:t>
        </w:r>
      </w:ins>
      <w:ins w:id="271" w:author="prateek" w:date="2018-10-02T01:04:30Z">
        <w:r>
          <w:rPr>
            <w:sz w:val="24"/>
            <w:szCs w:val="24"/>
          </w:rPr>
          <w:t>both po</w:t>
        </w:r>
      </w:ins>
      <w:ins w:id="272" w:author="prateek" w:date="2018-10-02T01:04:31Z">
        <w:r>
          <w:rPr>
            <w:sz w:val="24"/>
            <w:szCs w:val="24"/>
          </w:rPr>
          <w:t xml:space="preserve">sitive </w:t>
        </w:r>
      </w:ins>
      <w:ins w:id="273" w:author="prateek" w:date="2018-10-02T01:04:32Z">
        <w:r>
          <w:rPr>
            <w:sz w:val="24"/>
            <w:szCs w:val="24"/>
          </w:rPr>
          <w:t xml:space="preserve">as well </w:t>
        </w:r>
      </w:ins>
      <w:ins w:id="274" w:author="prateek" w:date="2018-10-02T01:04:33Z">
        <w:r>
          <w:rPr>
            <w:sz w:val="24"/>
            <w:szCs w:val="24"/>
          </w:rPr>
          <w:t xml:space="preserve">as </w:t>
        </w:r>
      </w:ins>
      <w:ins w:id="275" w:author="prateek" w:date="2018-10-02T01:04:34Z">
        <w:r>
          <w:rPr>
            <w:sz w:val="24"/>
            <w:szCs w:val="24"/>
          </w:rPr>
          <w:t>negat</w:t>
        </w:r>
      </w:ins>
      <w:ins w:id="276" w:author="prateek" w:date="2018-10-02T01:04:35Z">
        <w:r>
          <w:rPr>
            <w:sz w:val="24"/>
            <w:szCs w:val="24"/>
          </w:rPr>
          <w:t>ive</w:t>
        </w:r>
      </w:ins>
      <w:ins w:id="277" w:author="prateek" w:date="2018-10-02T01:04:36Z">
        <w:r>
          <w:rPr>
            <w:sz w:val="24"/>
            <w:szCs w:val="24"/>
          </w:rPr>
          <w:t>.</w:t>
        </w:r>
      </w:ins>
    </w:p>
    <w:p>
      <w:pPr>
        <w:jc w:val="left"/>
        <w:rPr>
          <w:ins w:id="279" w:author="prateek" w:date="2018-10-02T01:06:22Z"/>
          <w:sz w:val="24"/>
          <w:szCs w:val="24"/>
        </w:rPr>
        <w:pPrChange w:id="278" w:author="prateek" w:date="2018-10-02T00:53:17Z">
          <w:pPr/>
        </w:pPrChange>
      </w:pPr>
    </w:p>
    <w:p>
      <w:pPr>
        <w:jc w:val="left"/>
        <w:rPr>
          <w:ins w:id="281" w:author="prateek" w:date="2018-10-02T01:06:41Z"/>
          <w:b/>
          <w:bCs/>
          <w:sz w:val="28"/>
          <w:szCs w:val="28"/>
          <w:rPrChange w:id="282" w:author="prateek" w:date="2018-10-02T02:06:17Z">
            <w:rPr>
              <w:ins w:id="283" w:author="prateek" w:date="2018-10-02T01:06:41Z"/>
              <w:b/>
              <w:bCs/>
              <w:sz w:val="24"/>
              <w:szCs w:val="24"/>
            </w:rPr>
          </w:rPrChange>
        </w:rPr>
        <w:pPrChange w:id="280" w:author="prateek" w:date="2018-10-02T00:53:17Z">
          <w:pPr/>
        </w:pPrChange>
      </w:pPr>
      <w:ins w:id="284" w:author="prateek" w:date="2018-10-02T01:06:26Z">
        <w:r>
          <w:rPr>
            <w:b/>
            <w:bCs/>
            <w:sz w:val="28"/>
            <w:szCs w:val="28"/>
            <w:rPrChange w:id="285" w:author="prateek" w:date="2018-10-02T02:06:17Z">
              <w:rPr>
                <w:sz w:val="24"/>
                <w:szCs w:val="24"/>
              </w:rPr>
            </w:rPrChange>
          </w:rPr>
          <w:t>The da</w:t>
        </w:r>
      </w:ins>
      <w:ins w:id="287" w:author="prateek" w:date="2018-10-02T01:06:27Z">
        <w:r>
          <w:rPr>
            <w:b/>
            <w:bCs/>
            <w:sz w:val="28"/>
            <w:szCs w:val="28"/>
            <w:rPrChange w:id="288" w:author="prateek" w:date="2018-10-02T02:06:17Z">
              <w:rPr>
                <w:sz w:val="24"/>
                <w:szCs w:val="24"/>
              </w:rPr>
            </w:rPrChange>
          </w:rPr>
          <w:t>taset</w:t>
        </w:r>
      </w:ins>
    </w:p>
    <w:p>
      <w:pPr>
        <w:keepNext w:val="0"/>
        <w:keepLines w:val="0"/>
        <w:widowControl/>
        <w:suppressLineNumbers w:val="0"/>
        <w:jc w:val="both"/>
        <w:rPr>
          <w:ins w:id="291" w:author="prateek" w:date="2018-10-02T01:12:56Z"/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pPrChange w:id="290" w:author="prateek" w:date="2018-10-02T01:12:4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292" w:author="prateek" w:date="2018-10-02T01:06:45Z">
        <w:r>
          <w:rPr>
            <w:b w:val="0"/>
            <w:bCs w:val="0"/>
            <w:sz w:val="24"/>
            <w:szCs w:val="24"/>
          </w:rPr>
          <w:t>The da</w:t>
        </w:r>
      </w:ins>
      <w:ins w:id="293" w:author="prateek" w:date="2018-10-02T01:06:46Z">
        <w:r>
          <w:rPr>
            <w:b w:val="0"/>
            <w:bCs w:val="0"/>
            <w:sz w:val="24"/>
            <w:szCs w:val="24"/>
          </w:rPr>
          <w:t xml:space="preserve">taset </w:t>
        </w:r>
      </w:ins>
      <w:ins w:id="294" w:author="prateek" w:date="2018-10-02T01:06:47Z">
        <w:r>
          <w:rPr>
            <w:b w:val="0"/>
            <w:bCs w:val="0"/>
            <w:sz w:val="24"/>
            <w:szCs w:val="24"/>
          </w:rPr>
          <w:t xml:space="preserve">used to </w:t>
        </w:r>
      </w:ins>
      <w:ins w:id="295" w:author="prateek" w:date="2018-10-02T01:06:48Z">
        <w:r>
          <w:rPr>
            <w:b w:val="0"/>
            <w:bCs w:val="0"/>
            <w:sz w:val="24"/>
            <w:szCs w:val="24"/>
          </w:rPr>
          <w:t>perform</w:t>
        </w:r>
      </w:ins>
      <w:ins w:id="296" w:author="prateek" w:date="2018-10-02T01:06:49Z">
        <w:r>
          <w:rPr>
            <w:b w:val="0"/>
            <w:bCs w:val="0"/>
            <w:sz w:val="24"/>
            <w:szCs w:val="24"/>
          </w:rPr>
          <w:t xml:space="preserve"> this e</w:t>
        </w:r>
      </w:ins>
      <w:ins w:id="297" w:author="prateek" w:date="2018-10-02T01:06:50Z">
        <w:r>
          <w:rPr>
            <w:b w:val="0"/>
            <w:bCs w:val="0"/>
            <w:sz w:val="24"/>
            <w:szCs w:val="24"/>
          </w:rPr>
          <w:t>xperime</w:t>
        </w:r>
      </w:ins>
      <w:ins w:id="298" w:author="prateek" w:date="2018-10-02T01:06:51Z">
        <w:r>
          <w:rPr>
            <w:b w:val="0"/>
            <w:bCs w:val="0"/>
            <w:sz w:val="24"/>
            <w:szCs w:val="24"/>
          </w:rPr>
          <w:t>nt is</w:t>
        </w:r>
      </w:ins>
      <w:ins w:id="299" w:author="prateek" w:date="2018-10-02T01:08:00Z">
        <w:r>
          <w:rPr>
            <w:b w:val="0"/>
            <w:bCs w:val="0"/>
            <w:sz w:val="24"/>
            <w:szCs w:val="24"/>
          </w:rPr>
          <w:t xml:space="preserve"> </w:t>
        </w:r>
      </w:ins>
      <w:ins w:id="300" w:author="prateek" w:date="2018-10-02T01:08:02Z">
        <w:r>
          <w:rPr>
            <w:b w:val="0"/>
            <w:bCs w:val="0"/>
            <w:sz w:val="24"/>
            <w:szCs w:val="24"/>
          </w:rPr>
          <w:t>the win</w:t>
        </w:r>
      </w:ins>
      <w:ins w:id="301" w:author="prateek" w:date="2018-10-02T01:08:04Z">
        <w:r>
          <w:rPr>
            <w:b w:val="0"/>
            <w:bCs w:val="0"/>
            <w:sz w:val="24"/>
            <w:szCs w:val="24"/>
          </w:rPr>
          <w:t>e qua</w:t>
        </w:r>
      </w:ins>
      <w:ins w:id="302" w:author="prateek" w:date="2018-10-02T01:08:05Z">
        <w:r>
          <w:rPr>
            <w:b w:val="0"/>
            <w:bCs w:val="0"/>
            <w:sz w:val="24"/>
            <w:szCs w:val="24"/>
          </w:rPr>
          <w:t>lity d</w:t>
        </w:r>
      </w:ins>
      <w:ins w:id="303" w:author="prateek" w:date="2018-10-02T01:08:06Z">
        <w:r>
          <w:rPr>
            <w:b w:val="0"/>
            <w:bCs w:val="0"/>
            <w:sz w:val="24"/>
            <w:szCs w:val="24"/>
          </w:rPr>
          <w:t>ataset</w:t>
        </w:r>
      </w:ins>
      <w:ins w:id="304" w:author="prateek" w:date="2018-10-02T01:08:27Z">
        <w:r>
          <w:rPr>
            <w:b w:val="0"/>
            <w:bCs w:val="0"/>
            <w:sz w:val="24"/>
            <w:szCs w:val="24"/>
          </w:rPr>
          <w:t xml:space="preserve">, it </w:t>
        </w:r>
      </w:ins>
      <w:ins w:id="305" w:author="prateek" w:date="2018-10-02T01:08:28Z">
        <w:r>
          <w:rPr>
            <w:b w:val="0"/>
            <w:bCs w:val="0"/>
            <w:sz w:val="24"/>
            <w:szCs w:val="24"/>
          </w:rPr>
          <w:t>is a</w:t>
        </w:r>
      </w:ins>
      <w:ins w:id="306" w:author="prateek" w:date="2018-10-02T01:08:29Z">
        <w:r>
          <w:rPr>
            <w:b w:val="0"/>
            <w:bCs w:val="0"/>
            <w:sz w:val="24"/>
            <w:szCs w:val="24"/>
          </w:rPr>
          <w:t xml:space="preserve"> combi</w:t>
        </w:r>
      </w:ins>
      <w:ins w:id="307" w:author="prateek" w:date="2018-10-02T01:08:30Z">
        <w:r>
          <w:rPr>
            <w:b w:val="0"/>
            <w:bCs w:val="0"/>
            <w:sz w:val="24"/>
            <w:szCs w:val="24"/>
          </w:rPr>
          <w:t>na</w:t>
        </w:r>
        <w:bookmarkStart w:id="0" w:name="_GoBack"/>
        <w:bookmarkEnd w:id="0"/>
        <w:r>
          <w:rPr>
            <w:b w:val="0"/>
            <w:bCs w:val="0"/>
            <w:sz w:val="24"/>
            <w:szCs w:val="24"/>
          </w:rPr>
          <w:t xml:space="preserve">tion of </w:t>
        </w:r>
      </w:ins>
      <w:ins w:id="308" w:author="prateek" w:date="2018-10-02T01:08:33Z">
        <w:r>
          <w:rPr>
            <w:b w:val="0"/>
            <w:bCs w:val="0"/>
            <w:sz w:val="24"/>
            <w:szCs w:val="24"/>
          </w:rPr>
          <w:t>data o</w:t>
        </w:r>
      </w:ins>
      <w:ins w:id="309" w:author="prateek" w:date="2018-10-02T01:08:34Z">
        <w:r>
          <w:rPr>
            <w:b w:val="0"/>
            <w:bCs w:val="0"/>
            <w:sz w:val="24"/>
            <w:szCs w:val="24"/>
          </w:rPr>
          <w:t>n two</w:t>
        </w:r>
      </w:ins>
      <w:ins w:id="310" w:author="prateek" w:date="2018-10-02T01:08:35Z">
        <w:r>
          <w:rPr>
            <w:b w:val="0"/>
            <w:bCs w:val="0"/>
            <w:sz w:val="24"/>
            <w:szCs w:val="24"/>
          </w:rPr>
          <w:t xml:space="preserve"> types</w:t>
        </w:r>
      </w:ins>
      <w:ins w:id="311" w:author="prateek" w:date="2018-10-02T01:08:36Z">
        <w:r>
          <w:rPr>
            <w:b w:val="0"/>
            <w:bCs w:val="0"/>
            <w:sz w:val="24"/>
            <w:szCs w:val="24"/>
          </w:rPr>
          <w:t xml:space="preserve"> of w</w:t>
        </w:r>
      </w:ins>
      <w:ins w:id="312" w:author="prateek" w:date="2018-10-02T01:08:37Z">
        <w:r>
          <w:rPr>
            <w:b w:val="0"/>
            <w:bCs w:val="0"/>
            <w:sz w:val="24"/>
            <w:szCs w:val="24"/>
          </w:rPr>
          <w:t>ine</w:t>
        </w:r>
      </w:ins>
      <w:ins w:id="313" w:author="prateek" w:date="2018-10-02T01:09:02Z">
        <w:r>
          <w:rPr>
            <w:b w:val="0"/>
            <w:bCs w:val="0"/>
            <w:sz w:val="24"/>
            <w:szCs w:val="24"/>
          </w:rPr>
          <w:t xml:space="preserve"> </w:t>
        </w:r>
      </w:ins>
      <w:ins w:id="314" w:author="prateek" w:date="2018-10-02T01:09:03Z">
        <w:r>
          <w:rPr>
            <w:b w:val="0"/>
            <w:bCs w:val="0"/>
            <w:sz w:val="24"/>
            <w:szCs w:val="24"/>
          </w:rPr>
          <w:t>vari</w:t>
        </w:r>
      </w:ins>
      <w:ins w:id="315" w:author="prateek" w:date="2018-10-02T01:09:04Z">
        <w:r>
          <w:rPr>
            <w:b w:val="0"/>
            <w:bCs w:val="0"/>
            <w:sz w:val="24"/>
            <w:szCs w:val="24"/>
          </w:rPr>
          <w:t>ants</w:t>
        </w:r>
      </w:ins>
      <w:ins w:id="316" w:author="prateek" w:date="2018-10-02T01:08:37Z">
        <w:r>
          <w:rPr>
            <w:b w:val="0"/>
            <w:bCs w:val="0"/>
            <w:sz w:val="24"/>
            <w:szCs w:val="24"/>
          </w:rPr>
          <w:t>, n</w:t>
        </w:r>
      </w:ins>
      <w:ins w:id="317" w:author="prateek" w:date="2018-10-02T01:08:38Z">
        <w:r>
          <w:rPr>
            <w:b w:val="0"/>
            <w:bCs w:val="0"/>
            <w:sz w:val="24"/>
            <w:szCs w:val="24"/>
          </w:rPr>
          <w:t>ame</w:t>
        </w:r>
      </w:ins>
      <w:ins w:id="318" w:author="prateek" w:date="2018-10-02T01:08:39Z">
        <w:r>
          <w:rPr>
            <w:b w:val="0"/>
            <w:bCs w:val="0"/>
            <w:sz w:val="24"/>
            <w:szCs w:val="24"/>
          </w:rPr>
          <w:t xml:space="preserve">ly </w:t>
        </w:r>
      </w:ins>
      <w:ins w:id="319" w:author="prateek" w:date="2018-10-02T01:08:40Z">
        <w:r>
          <w:rPr>
            <w:b w:val="0"/>
            <w:bCs w:val="0"/>
            <w:sz w:val="24"/>
            <w:szCs w:val="24"/>
          </w:rPr>
          <w:t>red wi</w:t>
        </w:r>
      </w:ins>
      <w:ins w:id="320" w:author="prateek" w:date="2018-10-02T01:08:41Z">
        <w:r>
          <w:rPr>
            <w:b w:val="0"/>
            <w:bCs w:val="0"/>
            <w:sz w:val="24"/>
            <w:szCs w:val="24"/>
          </w:rPr>
          <w:t xml:space="preserve">ne and </w:t>
        </w:r>
      </w:ins>
      <w:ins w:id="321" w:author="prateek" w:date="2018-10-02T01:08:42Z">
        <w:r>
          <w:rPr>
            <w:b w:val="0"/>
            <w:bCs w:val="0"/>
            <w:sz w:val="24"/>
            <w:szCs w:val="24"/>
          </w:rPr>
          <w:t xml:space="preserve">white </w:t>
        </w:r>
      </w:ins>
      <w:ins w:id="322" w:author="prateek" w:date="2018-10-02T01:08:43Z">
        <w:r>
          <w:rPr>
            <w:b w:val="0"/>
            <w:bCs w:val="0"/>
            <w:sz w:val="24"/>
            <w:szCs w:val="24"/>
          </w:rPr>
          <w:t>wine</w:t>
        </w:r>
      </w:ins>
      <w:ins w:id="323" w:author="prateek" w:date="2018-10-02T01:08:52Z">
        <w:r>
          <w:rPr>
            <w:b w:val="0"/>
            <w:bCs w:val="0"/>
            <w:sz w:val="24"/>
            <w:szCs w:val="24"/>
          </w:rPr>
          <w:t>,</w:t>
        </w:r>
      </w:ins>
      <w:ins w:id="324" w:author="prateek" w:date="2018-10-02T01:09:10Z">
        <w:r>
          <w:rPr>
            <w:b w:val="0"/>
            <w:bCs w:val="0"/>
            <w:sz w:val="24"/>
            <w:szCs w:val="24"/>
          </w:rPr>
          <w:t xml:space="preserve"> </w:t>
        </w:r>
      </w:ins>
      <w:ins w:id="325" w:author="prateek" w:date="2018-10-02T01:08:59Z">
        <w:r>
          <w:rPr>
            <w:b w:val="0"/>
            <w:bCs w:val="0"/>
            <w:sz w:val="24"/>
            <w:szCs w:val="24"/>
          </w:rPr>
          <w:t xml:space="preserve">of </w:t>
        </w:r>
      </w:ins>
      <w:ins w:id="326" w:author="prateek" w:date="2018-10-02T01:09:14Z">
        <w:r>
          <w:rPr>
            <w:b w:val="0"/>
            <w:bCs w:val="0"/>
            <w:sz w:val="24"/>
            <w:szCs w:val="24"/>
          </w:rPr>
          <w:t>the por</w:t>
        </w:r>
      </w:ins>
      <w:ins w:id="327" w:author="prateek" w:date="2018-10-02T01:09:15Z">
        <w:r>
          <w:rPr>
            <w:b w:val="0"/>
            <w:bCs w:val="0"/>
            <w:sz w:val="24"/>
            <w:szCs w:val="24"/>
          </w:rPr>
          <w:t>tug</w:t>
        </w:r>
      </w:ins>
      <w:ins w:id="328" w:author="prateek" w:date="2018-10-02T01:09:29Z">
        <w:r>
          <w:rPr>
            <w:b w:val="0"/>
            <w:bCs w:val="0"/>
            <w:sz w:val="24"/>
            <w:szCs w:val="24"/>
          </w:rPr>
          <w:t>ues</w:t>
        </w:r>
      </w:ins>
      <w:ins w:id="329" w:author="prateek" w:date="2018-10-02T01:09:30Z">
        <w:r>
          <w:rPr>
            <w:b w:val="0"/>
            <w:bCs w:val="0"/>
            <w:sz w:val="24"/>
            <w:szCs w:val="24"/>
          </w:rPr>
          <w:t>e</w:t>
        </w:r>
      </w:ins>
      <w:ins w:id="330" w:author="prateek" w:date="2018-10-02T01:09:47Z">
        <w:r>
          <w:rPr>
            <w:b w:val="0"/>
            <w:bCs w:val="0"/>
            <w:sz w:val="24"/>
            <w:szCs w:val="24"/>
          </w:rPr>
          <w:t xml:space="preserve"> </w:t>
        </w:r>
      </w:ins>
      <w:ins w:id="331" w:author="prateek" w:date="2018-10-02T01:09:48Z">
        <w:r>
          <w:rPr>
            <w:rFonts w:hint="default"/>
            <w:b w:val="0"/>
            <w:bCs w:val="0"/>
            <w:sz w:val="24"/>
            <w:szCs w:val="24"/>
          </w:rPr>
          <w:t>“</w:t>
        </w:r>
      </w:ins>
      <w:ins w:id="332" w:author="prateek" w:date="2018-10-02T01:09:49Z">
        <w:r>
          <w:rPr>
            <w:rFonts w:hint="default"/>
            <w:b w:val="0"/>
            <w:bCs w:val="0"/>
            <w:sz w:val="24"/>
            <w:szCs w:val="24"/>
          </w:rPr>
          <w:t>V</w:t>
        </w:r>
      </w:ins>
      <w:ins w:id="333" w:author="prateek" w:date="2018-10-02T01:09:50Z">
        <w:r>
          <w:rPr>
            <w:rFonts w:hint="default"/>
            <w:b w:val="0"/>
            <w:bCs w:val="0"/>
            <w:sz w:val="24"/>
            <w:szCs w:val="24"/>
          </w:rPr>
          <w:t xml:space="preserve">inho </w:t>
        </w:r>
      </w:ins>
      <w:ins w:id="334" w:author="prateek" w:date="2018-10-02T01:09:52Z">
        <w:r>
          <w:rPr>
            <w:rFonts w:hint="default"/>
            <w:b w:val="0"/>
            <w:bCs w:val="0"/>
            <w:sz w:val="24"/>
            <w:szCs w:val="24"/>
          </w:rPr>
          <w:t>Ver</w:t>
        </w:r>
      </w:ins>
      <w:ins w:id="335" w:author="prateek" w:date="2018-10-02T01:09:56Z">
        <w:r>
          <w:rPr>
            <w:rFonts w:hint="default"/>
            <w:b w:val="0"/>
            <w:bCs w:val="0"/>
            <w:sz w:val="24"/>
            <w:szCs w:val="24"/>
          </w:rPr>
          <w:t>de”</w:t>
        </w:r>
      </w:ins>
      <w:ins w:id="336" w:author="prateek" w:date="2018-10-02T01:09:57Z">
        <w:r>
          <w:rPr>
            <w:rFonts w:hint="default"/>
            <w:b w:val="0"/>
            <w:bCs w:val="0"/>
            <w:sz w:val="24"/>
            <w:szCs w:val="24"/>
          </w:rPr>
          <w:t xml:space="preserve"> wine.</w:t>
        </w:r>
      </w:ins>
      <w:ins w:id="337" w:author="prateek" w:date="2018-10-02T01:09:58Z">
        <w:r>
          <w:rPr>
            <w:rFonts w:hint="default"/>
            <w:b w:val="0"/>
            <w:bCs w:val="0"/>
            <w:sz w:val="24"/>
            <w:szCs w:val="24"/>
          </w:rPr>
          <w:t xml:space="preserve"> </w:t>
        </w:r>
      </w:ins>
      <w:ins w:id="338" w:author="prateek" w:date="2018-10-02T01:10:28Z">
        <w:r>
          <w:rPr>
            <w:rFonts w:hint="default"/>
            <w:b w:val="0"/>
            <w:bCs w:val="0"/>
            <w:sz w:val="24"/>
            <w:szCs w:val="24"/>
          </w:rPr>
          <w:t>The</w:t>
        </w:r>
      </w:ins>
      <w:ins w:id="339" w:author="prateek" w:date="2018-10-02T01:10:29Z">
        <w:r>
          <w:rPr>
            <w:rFonts w:hint="default"/>
            <w:b w:val="0"/>
            <w:bCs w:val="0"/>
            <w:sz w:val="24"/>
            <w:szCs w:val="24"/>
          </w:rPr>
          <w:t xml:space="preserve"> datase</w:t>
        </w:r>
      </w:ins>
      <w:ins w:id="340" w:author="prateek" w:date="2018-10-02T01:10:30Z">
        <w:r>
          <w:rPr>
            <w:rFonts w:hint="default"/>
            <w:b w:val="0"/>
            <w:bCs w:val="0"/>
            <w:sz w:val="24"/>
            <w:szCs w:val="24"/>
          </w:rPr>
          <w:t>t co</w:t>
        </w:r>
      </w:ins>
      <w:ins w:id="341" w:author="prateek" w:date="2018-10-02T01:10:30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42" w:author="prateek" w:date="2018-10-02T01:12:43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>n</w:t>
        </w:r>
      </w:ins>
      <w:ins w:id="344" w:author="prateek" w:date="2018-10-02T01:10:31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45" w:author="prateek" w:date="2018-10-02T01:12:43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>t</w:t>
        </w:r>
      </w:ins>
      <w:ins w:id="347" w:author="prateek" w:date="2018-10-02T01:12:28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48" w:author="prateek" w:date="2018-10-02T01:12:43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>ai</w:t>
        </w:r>
      </w:ins>
      <w:ins w:id="350" w:author="prateek" w:date="2018-10-02T01:12:29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51" w:author="prateek" w:date="2018-10-02T01:12:43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 xml:space="preserve">ns </w:t>
        </w:r>
      </w:ins>
      <w:ins w:id="353" w:author="prateek" w:date="2018-10-02T01:12:30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54" w:author="prateek" w:date="2018-10-02T01:12:43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>informat</w:t>
        </w:r>
      </w:ins>
      <w:ins w:id="356" w:author="prateek" w:date="2018-10-02T01:12:31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57" w:author="prateek" w:date="2018-10-02T01:12:43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>ion o</w:t>
        </w:r>
      </w:ins>
      <w:ins w:id="359" w:author="prateek" w:date="2018-10-02T01:12:33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60" w:author="prateek" w:date="2018-10-02T01:12:43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>n the</w:t>
        </w:r>
      </w:ins>
      <w:ins w:id="362" w:author="prateek" w:date="2018-10-02T01:12:13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63" w:author="prateek" w:date="2018-10-02T01:12:25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 xml:space="preserve"> </w:t>
        </w:r>
      </w:ins>
      <w:ins w:id="365" w:author="prateek" w:date="2018-10-02T01:10:33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66" w:author="prateek" w:date="2018-10-02T01:12:25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>parame</w:t>
        </w:r>
      </w:ins>
      <w:ins w:id="368" w:author="prateek" w:date="2018-10-02T01:10:34Z">
        <w:r>
          <w:rPr>
            <w:rFonts w:hint="default"/>
            <w:b w:val="0"/>
            <w:bCs w:val="0"/>
            <w:sz w:val="24"/>
            <w:szCs w:val="24"/>
          </w:rPr>
          <w:t>ter</w:t>
        </w:r>
      </w:ins>
      <w:ins w:id="369" w:author="prateek" w:date="2018-10-02T01:10:35Z">
        <w:r>
          <w:rPr>
            <w:rFonts w:hint="default"/>
            <w:b w:val="0"/>
            <w:bCs w:val="0"/>
            <w:sz w:val="24"/>
            <w:szCs w:val="24"/>
          </w:rPr>
          <w:t xml:space="preserve">s for </w:t>
        </w:r>
      </w:ins>
      <w:ins w:id="370" w:author="prateek" w:date="2018-10-02T01:10:38Z">
        <w:r>
          <w:rPr>
            <w:rFonts w:hint="default"/>
            <w:b w:val="0"/>
            <w:bCs w:val="0"/>
            <w:sz w:val="24"/>
            <w:szCs w:val="24"/>
          </w:rPr>
          <w:t>fixe</w:t>
        </w:r>
      </w:ins>
      <w:ins w:id="371" w:author="prateek" w:date="2018-10-02T01:10:40Z">
        <w:r>
          <w:rPr>
            <w:rFonts w:hint="default"/>
            <w:b w:val="0"/>
            <w:bCs w:val="0"/>
            <w:sz w:val="24"/>
            <w:szCs w:val="24"/>
          </w:rPr>
          <w:t>d aci</w:t>
        </w:r>
      </w:ins>
      <w:ins w:id="372" w:author="prateek" w:date="2018-10-02T01:10:41Z">
        <w:r>
          <w:rPr>
            <w:rFonts w:hint="default"/>
            <w:b w:val="0"/>
            <w:bCs w:val="0"/>
            <w:sz w:val="24"/>
            <w:szCs w:val="24"/>
          </w:rPr>
          <w:t>dity</w:t>
        </w:r>
      </w:ins>
      <w:ins w:id="373" w:author="prateek" w:date="2018-10-02T01:10:42Z">
        <w:r>
          <w:rPr>
            <w:rFonts w:hint="default"/>
            <w:b w:val="0"/>
            <w:bCs w:val="0"/>
            <w:sz w:val="24"/>
            <w:szCs w:val="24"/>
          </w:rPr>
          <w:t xml:space="preserve">, </w:t>
        </w:r>
      </w:ins>
      <w:ins w:id="374" w:author="prateek" w:date="2018-10-02T01:10:44Z">
        <w:r>
          <w:rPr>
            <w:rFonts w:hint="default"/>
            <w:b w:val="0"/>
            <w:bCs w:val="0"/>
            <w:sz w:val="24"/>
            <w:szCs w:val="24"/>
          </w:rPr>
          <w:t>v</w:t>
        </w:r>
      </w:ins>
      <w:ins w:id="375" w:author="prateek" w:date="2018-10-02T01:10:46Z">
        <w:r>
          <w:rPr>
            <w:rFonts w:hint="default"/>
            <w:b w:val="0"/>
            <w:bCs w:val="0"/>
            <w:sz w:val="24"/>
            <w:szCs w:val="24"/>
          </w:rPr>
          <w:t>ola</w:t>
        </w:r>
      </w:ins>
      <w:ins w:id="376" w:author="prateek" w:date="2018-10-02T01:10:47Z">
        <w:r>
          <w:rPr>
            <w:rFonts w:hint="default"/>
            <w:b w:val="0"/>
            <w:bCs w:val="0"/>
            <w:sz w:val="24"/>
            <w:szCs w:val="24"/>
          </w:rPr>
          <w:t>tile a</w:t>
        </w:r>
      </w:ins>
      <w:ins w:id="377" w:author="prateek" w:date="2018-10-02T01:10:48Z">
        <w:r>
          <w:rPr>
            <w:rFonts w:hint="default"/>
            <w:b w:val="0"/>
            <w:bCs w:val="0"/>
            <w:sz w:val="24"/>
            <w:szCs w:val="24"/>
          </w:rPr>
          <w:t>cid</w:t>
        </w:r>
      </w:ins>
      <w:ins w:id="378" w:author="prateek" w:date="2018-10-02T01:10:49Z">
        <w:r>
          <w:rPr>
            <w:rFonts w:hint="default"/>
            <w:b w:val="0"/>
            <w:bCs w:val="0"/>
            <w:sz w:val="24"/>
            <w:szCs w:val="24"/>
          </w:rPr>
          <w:t>it</w:t>
        </w:r>
      </w:ins>
      <w:ins w:id="379" w:author="prateek" w:date="2018-10-02T01:10:50Z">
        <w:r>
          <w:rPr>
            <w:rFonts w:hint="default"/>
            <w:b w:val="0"/>
            <w:bCs w:val="0"/>
            <w:sz w:val="24"/>
            <w:szCs w:val="24"/>
          </w:rPr>
          <w:t>y,</w:t>
        </w:r>
      </w:ins>
      <w:ins w:id="380" w:author="prateek" w:date="2018-10-02T01:10:55Z">
        <w:r>
          <w:rPr>
            <w:rFonts w:hint="default"/>
            <w:b w:val="0"/>
            <w:bCs w:val="0"/>
            <w:sz w:val="24"/>
            <w:szCs w:val="24"/>
          </w:rPr>
          <w:t xml:space="preserve"> c</w:t>
        </w:r>
      </w:ins>
      <w:ins w:id="381" w:author="prateek" w:date="2018-10-02T01:10:56Z">
        <w:r>
          <w:rPr>
            <w:rFonts w:hint="default"/>
            <w:b w:val="0"/>
            <w:bCs w:val="0"/>
            <w:sz w:val="24"/>
            <w:szCs w:val="24"/>
          </w:rPr>
          <w:t>itri</w:t>
        </w:r>
      </w:ins>
      <w:ins w:id="382" w:author="prateek" w:date="2018-10-02T01:10:57Z">
        <w:r>
          <w:rPr>
            <w:rFonts w:hint="default"/>
            <w:b w:val="0"/>
            <w:bCs w:val="0"/>
            <w:sz w:val="24"/>
            <w:szCs w:val="24"/>
          </w:rPr>
          <w:t xml:space="preserve">c </w:t>
        </w:r>
      </w:ins>
      <w:ins w:id="383" w:author="prateek" w:date="2018-10-02T01:10:58Z">
        <w:r>
          <w:rPr>
            <w:rFonts w:hint="default"/>
            <w:b w:val="0"/>
            <w:bCs w:val="0"/>
            <w:sz w:val="24"/>
            <w:szCs w:val="24"/>
          </w:rPr>
          <w:t>aci</w:t>
        </w:r>
      </w:ins>
      <w:ins w:id="384" w:author="prateek" w:date="2018-10-02T01:10:59Z">
        <w:r>
          <w:rPr>
            <w:rFonts w:hint="default"/>
            <w:b w:val="0"/>
            <w:bCs w:val="0"/>
            <w:sz w:val="24"/>
            <w:szCs w:val="24"/>
          </w:rPr>
          <w:t xml:space="preserve">d, </w:t>
        </w:r>
      </w:ins>
      <w:ins w:id="385" w:author="prateek" w:date="2018-10-02T01:11:01Z">
        <w:r>
          <w:rPr>
            <w:rFonts w:hint="default"/>
            <w:b w:val="0"/>
            <w:bCs w:val="0"/>
            <w:sz w:val="24"/>
            <w:szCs w:val="24"/>
          </w:rPr>
          <w:t>res</w:t>
        </w:r>
      </w:ins>
      <w:ins w:id="386" w:author="prateek" w:date="2018-10-02T01:11:02Z">
        <w:r>
          <w:rPr>
            <w:rFonts w:hint="default"/>
            <w:b w:val="0"/>
            <w:bCs w:val="0"/>
            <w:sz w:val="24"/>
            <w:szCs w:val="24"/>
          </w:rPr>
          <w:t>i</w:t>
        </w:r>
      </w:ins>
      <w:ins w:id="387" w:author="prateek" w:date="2018-10-02T01:11:03Z">
        <w:r>
          <w:rPr>
            <w:rFonts w:hint="default"/>
            <w:b w:val="0"/>
            <w:bCs w:val="0"/>
            <w:sz w:val="24"/>
            <w:szCs w:val="24"/>
          </w:rPr>
          <w:t xml:space="preserve">dual </w:t>
        </w:r>
      </w:ins>
      <w:ins w:id="388" w:author="prateek" w:date="2018-10-02T01:11:04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89" w:author="prateek" w:date="2018-10-02T01:11:59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>sug</w:t>
        </w:r>
      </w:ins>
      <w:ins w:id="391" w:author="prateek" w:date="2018-10-02T01:11:05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92" w:author="prateek" w:date="2018-10-02T01:11:59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>ar</w:t>
        </w:r>
      </w:ins>
      <w:ins w:id="394" w:author="prateek" w:date="2018-10-02T01:11:14Z">
        <w:r>
          <w:rPr>
            <w:rFonts w:hint="default" w:asciiTheme="minorHAnsi" w:hAnsiTheme="minorHAnsi" w:eastAsiaTheme="minorEastAsia" w:cstheme="minorBidi"/>
            <w:b w:val="0"/>
            <w:bCs w:val="0"/>
            <w:sz w:val="24"/>
            <w:szCs w:val="24"/>
            <w:lang w:val="en-US" w:eastAsia="zh-CN" w:bidi="ar-SA"/>
            <w:rPrChange w:id="395" w:author="prateek" w:date="2018-10-02T01:11:59Z">
              <w:rPr>
                <w:rFonts w:hint="default"/>
                <w:b w:val="0"/>
                <w:bCs w:val="0"/>
                <w:sz w:val="24"/>
                <w:szCs w:val="24"/>
              </w:rPr>
            </w:rPrChange>
          </w:rPr>
          <w:t xml:space="preserve">, </w:t>
        </w:r>
      </w:ins>
      <w:ins w:id="397" w:author="prateek" w:date="2018-10-02T01:11:15Z">
        <w:r>
          <w:rPr>
            <w:rFonts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398" w:author="prateek" w:date="2018-10-02T01:11:59Z">
              <w:rPr>
                <w:rFonts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</w:rPrChange>
          </w:rPr>
          <w:t>chlorides</w:t>
        </w:r>
      </w:ins>
      <w:ins w:id="400" w:author="prateek" w:date="2018-10-02T01:11:22Z">
        <w:r>
          <w:rPr>
            <w:rFonts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01" w:author="prateek" w:date="2018-10-02T01:11:59Z">
              <w:rPr>
                <w:rFonts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eastAsia="zh-CN" w:bidi="ar"/>
              </w:rPr>
            </w:rPrChange>
          </w:rPr>
          <w:t>,</w:t>
        </w:r>
      </w:ins>
      <w:ins w:id="403" w:author="prateek" w:date="2018-10-02T01:11:1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04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</w:rPrChange>
          </w:rPr>
          <w:t> free sulfur dioxide</w:t>
        </w:r>
      </w:ins>
      <w:ins w:id="406" w:author="prateek" w:date="2018-10-02T01:11:3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07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eastAsia="zh-CN" w:bidi="ar"/>
              </w:rPr>
            </w:rPrChange>
          </w:rPr>
          <w:t xml:space="preserve">, </w:t>
        </w:r>
      </w:ins>
      <w:ins w:id="409" w:author="prateek" w:date="2018-10-02T01:11:1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10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</w:rPrChange>
          </w:rPr>
          <w:t>total sulfur dioxide</w:t>
        </w:r>
      </w:ins>
      <w:ins w:id="412" w:author="prateek" w:date="2018-10-02T01:11:3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13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eastAsia="zh-CN" w:bidi="ar"/>
              </w:rPr>
            </w:rPrChange>
          </w:rPr>
          <w:t xml:space="preserve">, </w:t>
        </w:r>
      </w:ins>
      <w:ins w:id="415" w:author="prateek" w:date="2018-10-02T01:11:1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16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</w:rPrChange>
          </w:rPr>
          <w:t>density</w:t>
        </w:r>
      </w:ins>
      <w:ins w:id="418" w:author="prateek" w:date="2018-10-02T01:11:41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19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eastAsia="zh-CN" w:bidi="ar"/>
              </w:rPr>
            </w:rPrChange>
          </w:rPr>
          <w:t>,</w:t>
        </w:r>
      </w:ins>
      <w:ins w:id="421" w:author="prateek" w:date="2018-10-02T01:11:4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22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eastAsia="zh-CN" w:bidi="ar"/>
              </w:rPr>
            </w:rPrChange>
          </w:rPr>
          <w:t xml:space="preserve"> </w:t>
        </w:r>
      </w:ins>
      <w:ins w:id="424" w:author="prateek" w:date="2018-10-02T01:11:1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25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</w:rPrChange>
          </w:rPr>
          <w:t>pH</w:t>
        </w:r>
      </w:ins>
      <w:ins w:id="427" w:author="prateek" w:date="2018-10-02T01:11:4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28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eastAsia="zh-CN" w:bidi="ar"/>
              </w:rPr>
            </w:rPrChange>
          </w:rPr>
          <w:t xml:space="preserve">, </w:t>
        </w:r>
      </w:ins>
      <w:ins w:id="430" w:author="prateek" w:date="2018-10-02T01:11:1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31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</w:rPrChange>
          </w:rPr>
          <w:t>sulphates</w:t>
        </w:r>
      </w:ins>
      <w:ins w:id="433" w:author="prateek" w:date="2018-10-02T01:11:50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34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eastAsia="zh-CN" w:bidi="ar"/>
              </w:rPr>
            </w:rPrChange>
          </w:rPr>
          <w:t xml:space="preserve">, </w:t>
        </w:r>
      </w:ins>
      <w:ins w:id="436" w:author="prateek" w:date="2018-10-02T01:11:1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437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</w:rPrChange>
          </w:rPr>
          <w:t>alcohol</w:t>
        </w:r>
      </w:ins>
      <w:ins w:id="439" w:author="prateek" w:date="2018-10-02T01:12:5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.</w:t>
        </w:r>
      </w:ins>
    </w:p>
    <w:p>
      <w:pPr>
        <w:keepNext w:val="0"/>
        <w:keepLines w:val="0"/>
        <w:widowControl/>
        <w:suppressLineNumbers w:val="0"/>
        <w:jc w:val="both"/>
        <w:rPr>
          <w:ins w:id="441" w:author="prateek" w:date="2018-10-02T02:06:01Z"/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pPrChange w:id="440" w:author="prateek" w:date="2018-10-02T01:12:48Z">
          <w:pPr>
            <w:keepNext w:val="0"/>
            <w:keepLines w:val="0"/>
            <w:widowControl/>
            <w:suppressLineNumbers w:val="0"/>
            <w:jc w:val="left"/>
          </w:pPr>
        </w:pPrChange>
      </w:pPr>
    </w:p>
    <w:p>
      <w:pPr>
        <w:keepNext w:val="0"/>
        <w:keepLines w:val="0"/>
        <w:widowControl/>
        <w:suppressLineNumbers w:val="0"/>
        <w:jc w:val="both"/>
        <w:rPr>
          <w:ins w:id="443" w:author="prateek" w:date="2018-10-02T01:12:56Z"/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8"/>
          <w:szCs w:val="28"/>
          <w:lang w:eastAsia="zh-CN" w:bidi="ar-SA"/>
          <w:rPrChange w:id="444" w:author="prateek" w:date="2018-10-02T02:06:12Z">
            <w:rPr>
              <w:ins w:id="445" w:author="prateek" w:date="2018-10-02T01:12:56Z"/>
              <w:rFonts w:hint="default" w:asciiTheme="minorHAnsi" w:hAnsiTheme="minorHAnsi" w:eastAsiaTheme="minorEastAsia" w:cstheme="minorBidi"/>
              <w:i w:val="0"/>
              <w:caps w:val="0"/>
              <w:spacing w:val="0"/>
              <w:kern w:val="0"/>
              <w:sz w:val="24"/>
              <w:szCs w:val="24"/>
              <w:lang w:eastAsia="zh-CN" w:bidi="ar-SA"/>
            </w:rPr>
          </w:rPrChange>
        </w:rPr>
        <w:pPrChange w:id="442" w:author="prateek" w:date="2018-10-02T01:12:4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46" w:author="prateek" w:date="2018-10-02T02:06:02Z">
        <w:r>
          <w:rPr>
            <w:rFonts w:hint="default" w:asciiTheme="minorHAnsi" w:hAnsiTheme="minorHAnsi" w:eastAsiaTheme="minorEastAsia" w:cstheme="minorBidi"/>
            <w:b/>
            <w:bCs/>
            <w:i w:val="0"/>
            <w:caps w:val="0"/>
            <w:spacing w:val="0"/>
            <w:kern w:val="0"/>
            <w:sz w:val="28"/>
            <w:szCs w:val="28"/>
            <w:lang w:eastAsia="zh-CN" w:bidi="ar-SA"/>
            <w:rPrChange w:id="447" w:author="prateek" w:date="2018-10-02T02:06:12Z">
              <w:rPr>
                <w:rFonts w:hint="default" w:asciiTheme="minorHAnsi" w:hAnsiTheme="minorHAnsi" w:eastAsiaTheme="minorEastAsia" w:cstheme="minorBidi"/>
                <w:i w:val="0"/>
                <w:caps w:val="0"/>
                <w:spacing w:val="0"/>
                <w:kern w:val="0"/>
                <w:sz w:val="24"/>
                <w:szCs w:val="24"/>
                <w:lang w:eastAsia="zh-CN" w:bidi="ar-SA"/>
              </w:rPr>
            </w:rPrChange>
          </w:rPr>
          <w:t>Exper</w:t>
        </w:r>
      </w:ins>
      <w:ins w:id="449" w:author="prateek" w:date="2018-10-02T02:06:04Z">
        <w:r>
          <w:rPr>
            <w:rFonts w:hint="default" w:asciiTheme="minorHAnsi" w:hAnsiTheme="minorHAnsi" w:eastAsiaTheme="minorEastAsia" w:cstheme="minorBidi"/>
            <w:b/>
            <w:bCs/>
            <w:i w:val="0"/>
            <w:caps w:val="0"/>
            <w:spacing w:val="0"/>
            <w:kern w:val="0"/>
            <w:sz w:val="28"/>
            <w:szCs w:val="28"/>
            <w:lang w:eastAsia="zh-CN" w:bidi="ar-SA"/>
            <w:rPrChange w:id="450" w:author="prateek" w:date="2018-10-02T02:06:12Z">
              <w:rPr>
                <w:rFonts w:hint="default" w:asciiTheme="minorHAnsi" w:hAnsiTheme="minorHAnsi" w:eastAsiaTheme="minorEastAsia" w:cstheme="minorBidi"/>
                <w:i w:val="0"/>
                <w:caps w:val="0"/>
                <w:spacing w:val="0"/>
                <w:kern w:val="0"/>
                <w:sz w:val="24"/>
                <w:szCs w:val="24"/>
                <w:lang w:eastAsia="zh-CN" w:bidi="ar-SA"/>
              </w:rPr>
            </w:rPrChange>
          </w:rPr>
          <w:t>imen</w:t>
        </w:r>
      </w:ins>
      <w:ins w:id="452" w:author="prateek" w:date="2018-10-02T02:06:05Z">
        <w:r>
          <w:rPr>
            <w:rFonts w:hint="default" w:asciiTheme="minorHAnsi" w:hAnsiTheme="minorHAnsi" w:eastAsiaTheme="minorEastAsia" w:cstheme="minorBidi"/>
            <w:b/>
            <w:bCs/>
            <w:i w:val="0"/>
            <w:caps w:val="0"/>
            <w:spacing w:val="0"/>
            <w:kern w:val="0"/>
            <w:sz w:val="28"/>
            <w:szCs w:val="28"/>
            <w:lang w:eastAsia="zh-CN" w:bidi="ar-SA"/>
            <w:rPrChange w:id="453" w:author="prateek" w:date="2018-10-02T02:06:12Z">
              <w:rPr>
                <w:rFonts w:hint="default" w:asciiTheme="minorHAnsi" w:hAnsiTheme="minorHAnsi" w:eastAsiaTheme="minorEastAsia" w:cstheme="minorBidi"/>
                <w:i w:val="0"/>
                <w:caps w:val="0"/>
                <w:spacing w:val="0"/>
                <w:kern w:val="0"/>
                <w:sz w:val="24"/>
                <w:szCs w:val="24"/>
                <w:lang w:eastAsia="zh-CN" w:bidi="ar-SA"/>
              </w:rPr>
            </w:rPrChange>
          </w:rPr>
          <w:t>t</w:t>
        </w:r>
      </w:ins>
    </w:p>
    <w:p>
      <w:pPr>
        <w:keepNext w:val="0"/>
        <w:keepLines w:val="0"/>
        <w:widowControl/>
        <w:suppressLineNumbers w:val="0"/>
        <w:jc w:val="both"/>
        <w:rPr>
          <w:ins w:id="456" w:author="prateek" w:date="2018-10-02T01:23:54Z"/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pPrChange w:id="455" w:author="prateek" w:date="2018-10-02T01:12:4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57" w:author="prateek" w:date="2018-10-02T01:23:4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T</w:t>
        </w:r>
      </w:ins>
      <w:ins w:id="458" w:author="prateek" w:date="2018-10-02T01:23:44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he algo</w:t>
        </w:r>
      </w:ins>
      <w:ins w:id="459" w:author="prateek" w:date="2018-10-02T01:23:4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rithms</w:t>
        </w:r>
      </w:ins>
      <w:ins w:id="460" w:author="prateek" w:date="2018-10-02T01:23:4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I hav</w:t>
        </w:r>
      </w:ins>
      <w:ins w:id="461" w:author="prateek" w:date="2018-10-02T01:23:4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e used </w:t>
        </w:r>
      </w:ins>
      <w:ins w:id="462" w:author="prateek" w:date="2018-10-02T01:23:49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in this </w:t>
        </w:r>
      </w:ins>
      <w:ins w:id="463" w:author="prateek" w:date="2018-10-02T01:23:50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exper</w:t>
        </w:r>
      </w:ins>
      <w:ins w:id="464" w:author="prateek" w:date="2018-10-02T01:23:51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i</w:t>
        </w:r>
      </w:ins>
      <w:ins w:id="465" w:author="prateek" w:date="2018-10-02T01:23:5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ment </w:t>
        </w:r>
      </w:ins>
      <w:ins w:id="466" w:author="prateek" w:date="2018-10-02T01:23:5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are :</w:t>
        </w:r>
      </w:ins>
    </w:p>
    <w:p>
      <w:pPr>
        <w:keepNext w:val="0"/>
        <w:keepLines w:val="0"/>
        <w:widowControl/>
        <w:suppressLineNumbers w:val="0"/>
        <w:jc w:val="both"/>
        <w:rPr>
          <w:ins w:id="468" w:author="prateek" w:date="2018-10-02T01:24:00Z"/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pPrChange w:id="467" w:author="prateek" w:date="2018-10-02T01:12:4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69" w:author="prateek" w:date="2018-10-02T01:23:5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* L</w:t>
        </w:r>
      </w:ins>
      <w:ins w:id="470" w:author="prateek" w:date="2018-10-02T01:23:5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inear</w:t>
        </w:r>
      </w:ins>
      <w:ins w:id="471" w:author="prateek" w:date="2018-10-02T01:23:58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Re</w:t>
        </w:r>
      </w:ins>
      <w:ins w:id="472" w:author="prateek" w:date="2018-10-02T01:23:59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gressio</w:t>
        </w:r>
      </w:ins>
      <w:ins w:id="473" w:author="prateek" w:date="2018-10-02T01:24:00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n</w:t>
        </w:r>
      </w:ins>
    </w:p>
    <w:p>
      <w:pPr>
        <w:keepNext w:val="0"/>
        <w:keepLines w:val="0"/>
        <w:widowControl/>
        <w:suppressLineNumbers w:val="0"/>
        <w:jc w:val="both"/>
        <w:rPr>
          <w:ins w:id="475" w:author="prateek" w:date="2018-10-02T01:24:12Z"/>
          <w:rFonts w:hint="default" w:asciiTheme="minorHAnsi" w:hAnsiTheme="minorHAnsi" w:eastAsiaTheme="minorEastAsia" w:cstheme="minorBidi"/>
          <w:i w:val="0"/>
          <w:caps w:val="0"/>
          <w:spacing w:val="0"/>
          <w:kern w:val="0"/>
          <w:sz w:val="24"/>
          <w:szCs w:val="24"/>
          <w:lang w:eastAsia="zh-CN" w:bidi="ar-SA"/>
        </w:rPr>
        <w:pPrChange w:id="474" w:author="prateek" w:date="2018-10-02T01:12:48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76" w:author="prateek" w:date="2018-10-02T01:24:01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* L</w:t>
        </w:r>
      </w:ins>
      <w:ins w:id="477" w:author="prateek" w:date="2018-10-02T01:24:0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in</w:t>
        </w:r>
      </w:ins>
      <w:ins w:id="478" w:author="prateek" w:date="2018-10-02T01:24:0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ear </w:t>
        </w:r>
      </w:ins>
      <w:ins w:id="479" w:author="prateek" w:date="2018-10-02T01:24:04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R</w:t>
        </w:r>
      </w:ins>
      <w:ins w:id="480" w:author="prateek" w:date="2018-10-02T01:24:0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egr</w:t>
        </w:r>
      </w:ins>
      <w:ins w:id="481" w:author="prateek" w:date="2018-10-02T01:24:0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ession wi</w:t>
        </w:r>
      </w:ins>
      <w:ins w:id="482" w:author="prateek" w:date="2018-10-02T01:24:0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th G</w:t>
        </w:r>
      </w:ins>
      <w:ins w:id="483" w:author="prateek" w:date="2018-10-02T01:24:08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ra</w:t>
        </w:r>
      </w:ins>
      <w:ins w:id="484" w:author="prateek" w:date="2018-10-02T01:24:09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dient </w:t>
        </w:r>
      </w:ins>
      <w:ins w:id="485" w:author="prateek" w:date="2018-10-02T01:24:11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Desc</w:t>
        </w:r>
      </w:ins>
      <w:ins w:id="486" w:author="prateek" w:date="2018-10-02T01:24:1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ent</w:t>
        </w:r>
      </w:ins>
    </w:p>
    <w:p>
      <w:pPr>
        <w:keepNext w:val="0"/>
        <w:keepLines w:val="0"/>
        <w:widowControl/>
        <w:suppressLineNumbers w:val="0"/>
        <w:ind w:firstLine="0"/>
        <w:jc w:val="both"/>
        <w:rPr>
          <w:ins w:id="488" w:author="prateek" w:date="2018-10-02T01:11:15Z"/>
        </w:rPr>
        <w:pPrChange w:id="487" w:author="prateek" w:date="2018-10-02T01:54:31Z">
          <w:pPr>
            <w:keepNext w:val="0"/>
            <w:keepLines w:val="0"/>
            <w:widowControl/>
            <w:suppressLineNumbers w:val="0"/>
            <w:jc w:val="left"/>
          </w:pPr>
        </w:pPrChange>
      </w:pPr>
      <w:ins w:id="489" w:author="prateek" w:date="2018-10-02T01:24:1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*</w:t>
        </w:r>
      </w:ins>
      <w:ins w:id="490" w:author="prateek" w:date="2018-10-02T01:24:14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</w:t>
        </w:r>
      </w:ins>
      <w:ins w:id="491" w:author="prateek" w:date="2018-10-02T01:24:1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RAN</w:t>
        </w:r>
      </w:ins>
      <w:ins w:id="492" w:author="prateek" w:date="2018-10-02T01:24:1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SAC</w:t>
        </w:r>
      </w:ins>
      <w:ins w:id="493" w:author="prateek" w:date="2018-10-02T01:24:18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</w:t>
        </w:r>
      </w:ins>
      <w:ins w:id="494" w:author="prateek" w:date="2018-10-02T01:24:19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(</w:t>
        </w:r>
      </w:ins>
      <w:ins w:id="495" w:author="prateek" w:date="2018-10-02T01:24:2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R</w:t>
        </w:r>
      </w:ins>
      <w:ins w:id="496" w:author="prateek" w:date="2018-10-02T01:24:2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A</w:t>
        </w:r>
      </w:ins>
      <w:ins w:id="497" w:author="prateek" w:date="2018-10-02T01:24:3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N</w:t>
        </w:r>
      </w:ins>
      <w:ins w:id="498" w:author="prateek" w:date="2018-10-02T01:24:24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dom</w:t>
        </w:r>
      </w:ins>
      <w:ins w:id="499" w:author="prateek" w:date="2018-10-02T01:24:2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</w:t>
        </w:r>
      </w:ins>
      <w:ins w:id="500" w:author="prateek" w:date="2018-10-02T01:24:2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S</w:t>
        </w:r>
      </w:ins>
      <w:ins w:id="501" w:author="prateek" w:date="2018-10-02T01:24:2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A</w:t>
        </w:r>
      </w:ins>
      <w:ins w:id="502" w:author="prateek" w:date="2018-10-02T01:24:3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mple</w:t>
        </w:r>
      </w:ins>
      <w:ins w:id="503" w:author="prateek" w:date="2018-10-02T01:24:3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</w:t>
        </w:r>
      </w:ins>
      <w:ins w:id="504" w:author="prateek" w:date="2018-10-02T01:24:39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Con</w:t>
        </w:r>
      </w:ins>
      <w:ins w:id="505" w:author="prateek" w:date="2018-10-02T01:24:40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sens</w:t>
        </w:r>
      </w:ins>
      <w:ins w:id="506" w:author="prateek" w:date="2018-10-02T01:24:41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us</w:t>
        </w:r>
      </w:ins>
      <w:ins w:id="507" w:author="prateek" w:date="2018-10-02T01:24:19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)</w:t>
        </w:r>
      </w:ins>
      <w:ins w:id="508" w:author="prateek" w:date="2018-10-02T01:24:4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a</w:t>
        </w:r>
      </w:ins>
      <w:ins w:id="509" w:author="prateek" w:date="2018-10-02T01:24:44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lg</w:t>
        </w:r>
      </w:ins>
      <w:ins w:id="510" w:author="prateek" w:date="2018-10-02T01:24:4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orith</w:t>
        </w:r>
      </w:ins>
      <w:ins w:id="511" w:author="prateek" w:date="2018-10-02T01:24:4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m</w:t>
        </w:r>
      </w:ins>
      <w:ins w:id="512" w:author="prateek" w:date="2018-10-02T01:54:3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, </w:t>
        </w:r>
      </w:ins>
      <w:ins w:id="513" w:author="prateek" w:date="2018-10-02T01:54:34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it </w:t>
        </w:r>
      </w:ins>
      <w:ins w:id="514" w:author="prateek" w:date="2018-10-02T01:54:3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is </w:t>
        </w:r>
      </w:ins>
      <w:ins w:id="515" w:author="prateek" w:date="2018-10-02T01:54:3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a</w:t>
        </w:r>
      </w:ins>
      <w:ins w:id="516" w:author="prateek" w:date="2018-10-02T01:55:5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n</w:t>
        </w:r>
      </w:ins>
      <w:ins w:id="517" w:author="prateek" w:date="2018-10-02T01:55:5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on-</w:t>
        </w:r>
      </w:ins>
      <w:ins w:id="518" w:author="prateek" w:date="2018-10-02T01:55:58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dete</w:t>
        </w:r>
      </w:ins>
      <w:ins w:id="519" w:author="prateek" w:date="2018-10-02T01:55:59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mini</w:t>
        </w:r>
      </w:ins>
      <w:ins w:id="520" w:author="prateek" w:date="2018-10-02T01:56:00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stic</w:t>
        </w:r>
      </w:ins>
      <w:ins w:id="521" w:author="prateek" w:date="2018-10-02T01:54:3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iter</w:t>
        </w:r>
      </w:ins>
      <w:ins w:id="522" w:author="prateek" w:date="2018-10-02T01:54:3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ative </w:t>
        </w:r>
      </w:ins>
      <w:ins w:id="523" w:author="prateek" w:date="2018-10-02T01:54:41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a</w:t>
        </w:r>
      </w:ins>
      <w:ins w:id="524" w:author="prateek" w:date="2018-10-02T01:54:4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lgorit</w:t>
        </w:r>
      </w:ins>
      <w:ins w:id="525" w:author="prateek" w:date="2018-10-02T01:54:4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hm </w:t>
        </w:r>
      </w:ins>
      <w:ins w:id="526" w:author="prateek" w:date="2018-10-02T01:54:4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for the</w:t>
        </w:r>
      </w:ins>
      <w:ins w:id="527" w:author="prateek" w:date="2018-10-02T01:54:4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robus</w:t>
        </w:r>
      </w:ins>
      <w:ins w:id="528" w:author="prateek" w:date="2018-10-02T01:54:4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t </w:t>
        </w:r>
      </w:ins>
      <w:ins w:id="529" w:author="prateek" w:date="2018-10-02T01:54:50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elimi</w:t>
        </w:r>
      </w:ins>
      <w:ins w:id="530" w:author="prateek" w:date="2018-10-02T01:54:51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na</w:t>
        </w:r>
      </w:ins>
      <w:ins w:id="531" w:author="prateek" w:date="2018-10-02T01:54:5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tion o</w:t>
        </w:r>
      </w:ins>
      <w:ins w:id="532" w:author="prateek" w:date="2018-10-02T01:54:5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f pa</w:t>
        </w:r>
      </w:ins>
      <w:ins w:id="533" w:author="prateek" w:date="2018-10-02T01:54:57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ram</w:t>
        </w:r>
      </w:ins>
      <w:ins w:id="534" w:author="prateek" w:date="2018-10-02T01:54:58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eters</w:t>
        </w:r>
      </w:ins>
      <w:ins w:id="535" w:author="prateek" w:date="2018-10-02T01:55:0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from a </w:t>
        </w:r>
      </w:ins>
      <w:ins w:id="536" w:author="prateek" w:date="2018-10-02T01:55:04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subset </w:t>
        </w:r>
      </w:ins>
      <w:ins w:id="537" w:author="prateek" w:date="2018-10-02T01:55:0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of </w:t>
        </w:r>
      </w:ins>
      <w:ins w:id="538" w:author="prateek" w:date="2018-10-02T01:55:09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inl</w:t>
        </w:r>
      </w:ins>
      <w:ins w:id="539" w:author="prateek" w:date="2018-10-02T01:55:10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iers </w:t>
        </w:r>
      </w:ins>
      <w:ins w:id="540" w:author="prateek" w:date="2018-10-02T01:55:12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f</w:t>
        </w:r>
      </w:ins>
      <w:ins w:id="541" w:author="prateek" w:date="2018-10-02T01:55:13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rom the c</w:t>
        </w:r>
      </w:ins>
      <w:ins w:id="542" w:author="prateek" w:date="2018-10-02T01:55:14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o</w:t>
        </w:r>
      </w:ins>
      <w:ins w:id="543" w:author="prateek" w:date="2018-10-02T01:55:1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mplete</w:t>
        </w:r>
      </w:ins>
      <w:ins w:id="544" w:author="prateek" w:date="2018-10-02T01:55:16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</w:t>
        </w:r>
      </w:ins>
      <w:ins w:id="545" w:author="prateek" w:date="2018-10-02T01:55:18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d</w:t>
        </w:r>
      </w:ins>
      <w:ins w:id="546" w:author="prateek" w:date="2018-10-02T01:55:19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ata set</w:t>
        </w:r>
      </w:ins>
      <w:ins w:id="547" w:author="prateek" w:date="2018-10-02T01:55:20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>.</w:t>
        </w:r>
      </w:ins>
      <w:ins w:id="548" w:author="prateek" w:date="2018-10-02T01:55:21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eastAsia="zh-CN" w:bidi="ar-SA"/>
          </w:rPr>
          <w:t xml:space="preserve"> </w:t>
        </w:r>
      </w:ins>
      <w:ins w:id="549" w:author="prateek" w:date="2018-10-02T01:11:15Z">
        <w:r>
          <w:rPr>
            <w:rFonts w:hint="default" w:asciiTheme="minorHAnsi" w:hAnsiTheme="minorHAnsi" w:eastAsiaTheme="minorEastAsia" w:cstheme="minorBidi"/>
            <w:i w:val="0"/>
            <w:caps w:val="0"/>
            <w:spacing w:val="0"/>
            <w:kern w:val="0"/>
            <w:sz w:val="24"/>
            <w:szCs w:val="24"/>
            <w:lang w:val="en-US" w:eastAsia="zh-CN" w:bidi="ar-SA"/>
            <w:rPrChange w:id="550" w:author="prateek" w:date="2018-10-02T01:11:59Z">
              <w:rPr>
                <w:rFonts w:hint="default" w:ascii="Arial" w:hAnsi="Arial" w:eastAsia="SimSun" w:cs="Arial"/>
                <w:i w:val="0"/>
                <w:caps w:val="0"/>
                <w:color w:val="123654"/>
                <w:spacing w:val="0"/>
                <w:kern w:val="0"/>
                <w:sz w:val="20"/>
                <w:szCs w:val="20"/>
                <w:lang w:val="en-US" w:eastAsia="zh-CN" w:bidi="ar"/>
              </w:rPr>
            </w:rPrChange>
          </w:rPr>
          <w:t> </w:t>
        </w:r>
      </w:ins>
    </w:p>
    <w:p>
      <w:pPr>
        <w:jc w:val="both"/>
        <w:rPr>
          <w:ins w:id="553" w:author="prateek" w:date="2018-10-02T01:56:03Z"/>
          <w:b w:val="0"/>
          <w:bCs w:val="0"/>
          <w:sz w:val="24"/>
          <w:szCs w:val="24"/>
        </w:rPr>
        <w:pPrChange w:id="552" w:author="prateek" w:date="2018-10-02T01:12:48Z">
          <w:pPr/>
        </w:pPrChange>
      </w:pPr>
    </w:p>
    <w:p>
      <w:pPr>
        <w:ind w:firstLine="0"/>
        <w:jc w:val="both"/>
        <w:rPr>
          <w:ins w:id="555" w:author="prateek" w:date="2018-10-02T01:58:04Z"/>
          <w:b w:val="0"/>
          <w:bCs w:val="0"/>
          <w:sz w:val="24"/>
          <w:szCs w:val="24"/>
        </w:rPr>
        <w:pPrChange w:id="554" w:author="prateek" w:date="2018-10-02T01:56:05Z">
          <w:pPr/>
        </w:pPrChange>
      </w:pPr>
      <w:ins w:id="556" w:author="prateek" w:date="2018-10-02T01:56:13Z">
        <w:r>
          <w:rPr>
            <w:b w:val="0"/>
            <w:bCs w:val="0"/>
            <w:sz w:val="24"/>
            <w:szCs w:val="24"/>
          </w:rPr>
          <w:t>For</w:t>
        </w:r>
      </w:ins>
      <w:ins w:id="557" w:author="prateek" w:date="2018-10-02T01:56:14Z">
        <w:r>
          <w:rPr>
            <w:b w:val="0"/>
            <w:bCs w:val="0"/>
            <w:sz w:val="24"/>
            <w:szCs w:val="24"/>
          </w:rPr>
          <w:t xml:space="preserve"> perfor</w:t>
        </w:r>
      </w:ins>
      <w:ins w:id="558" w:author="prateek" w:date="2018-10-02T01:56:15Z">
        <w:r>
          <w:rPr>
            <w:b w:val="0"/>
            <w:bCs w:val="0"/>
            <w:sz w:val="24"/>
            <w:szCs w:val="24"/>
          </w:rPr>
          <w:t>ming thi</w:t>
        </w:r>
      </w:ins>
      <w:ins w:id="559" w:author="prateek" w:date="2018-10-02T01:56:16Z">
        <w:r>
          <w:rPr>
            <w:b w:val="0"/>
            <w:bCs w:val="0"/>
            <w:sz w:val="24"/>
            <w:szCs w:val="24"/>
          </w:rPr>
          <w:t>s expe</w:t>
        </w:r>
      </w:ins>
      <w:ins w:id="560" w:author="prateek" w:date="2018-10-02T01:56:17Z">
        <w:r>
          <w:rPr>
            <w:b w:val="0"/>
            <w:bCs w:val="0"/>
            <w:sz w:val="24"/>
            <w:szCs w:val="24"/>
          </w:rPr>
          <w:t xml:space="preserve">riment </w:t>
        </w:r>
      </w:ins>
      <w:ins w:id="561" w:author="prateek" w:date="2018-10-02T01:56:30Z">
        <w:r>
          <w:rPr>
            <w:b w:val="0"/>
            <w:bCs w:val="0"/>
            <w:sz w:val="24"/>
            <w:szCs w:val="24"/>
          </w:rPr>
          <w:t>I</w:t>
        </w:r>
      </w:ins>
      <w:ins w:id="562" w:author="prateek" w:date="2018-10-02T01:56:31Z">
        <w:r>
          <w:rPr>
            <w:b w:val="0"/>
            <w:bCs w:val="0"/>
            <w:sz w:val="24"/>
            <w:szCs w:val="24"/>
          </w:rPr>
          <w:t xml:space="preserve"> start</w:t>
        </w:r>
      </w:ins>
      <w:ins w:id="563" w:author="prateek" w:date="2018-10-02T01:56:32Z">
        <w:r>
          <w:rPr>
            <w:b w:val="0"/>
            <w:bCs w:val="0"/>
            <w:sz w:val="24"/>
            <w:szCs w:val="24"/>
          </w:rPr>
          <w:t xml:space="preserve">ed with </w:t>
        </w:r>
      </w:ins>
      <w:ins w:id="564" w:author="prateek" w:date="2018-10-02T01:56:33Z">
        <w:r>
          <w:rPr>
            <w:b w:val="0"/>
            <w:bCs w:val="0"/>
            <w:sz w:val="24"/>
            <w:szCs w:val="24"/>
          </w:rPr>
          <w:t>cal</w:t>
        </w:r>
      </w:ins>
      <w:ins w:id="565" w:author="prateek" w:date="2018-10-02T01:56:34Z">
        <w:r>
          <w:rPr>
            <w:b w:val="0"/>
            <w:bCs w:val="0"/>
            <w:sz w:val="24"/>
            <w:szCs w:val="24"/>
          </w:rPr>
          <w:t xml:space="preserve">culating </w:t>
        </w:r>
      </w:ins>
      <w:ins w:id="566" w:author="prateek" w:date="2018-10-02T01:56:35Z">
        <w:r>
          <w:rPr>
            <w:b w:val="0"/>
            <w:bCs w:val="0"/>
            <w:sz w:val="24"/>
            <w:szCs w:val="24"/>
          </w:rPr>
          <w:t xml:space="preserve">the </w:t>
        </w:r>
      </w:ins>
      <w:ins w:id="567" w:author="prateek" w:date="2018-10-02T01:56:38Z">
        <w:r>
          <w:rPr>
            <w:b w:val="0"/>
            <w:bCs w:val="0"/>
            <w:sz w:val="24"/>
            <w:szCs w:val="24"/>
          </w:rPr>
          <w:t>co</w:t>
        </w:r>
      </w:ins>
      <w:ins w:id="568" w:author="prateek" w:date="2018-10-02T01:56:39Z">
        <w:r>
          <w:rPr>
            <w:b w:val="0"/>
            <w:bCs w:val="0"/>
            <w:sz w:val="24"/>
            <w:szCs w:val="24"/>
          </w:rPr>
          <w:t>rrel</w:t>
        </w:r>
      </w:ins>
      <w:ins w:id="569" w:author="prateek" w:date="2018-10-02T01:56:40Z">
        <w:r>
          <w:rPr>
            <w:b w:val="0"/>
            <w:bCs w:val="0"/>
            <w:sz w:val="24"/>
            <w:szCs w:val="24"/>
          </w:rPr>
          <w:t>ations</w:t>
        </w:r>
      </w:ins>
      <w:ins w:id="570" w:author="prateek" w:date="2018-10-02T01:56:41Z">
        <w:r>
          <w:rPr>
            <w:b w:val="0"/>
            <w:bCs w:val="0"/>
            <w:sz w:val="24"/>
            <w:szCs w:val="24"/>
          </w:rPr>
          <w:t xml:space="preserve"> betw</w:t>
        </w:r>
      </w:ins>
      <w:ins w:id="571" w:author="prateek" w:date="2018-10-02T01:56:42Z">
        <w:r>
          <w:rPr>
            <w:b w:val="0"/>
            <w:bCs w:val="0"/>
            <w:sz w:val="24"/>
            <w:szCs w:val="24"/>
          </w:rPr>
          <w:t xml:space="preserve">een the </w:t>
        </w:r>
      </w:ins>
      <w:ins w:id="572" w:author="prateek" w:date="2018-10-02T01:56:43Z">
        <w:r>
          <w:rPr>
            <w:b w:val="0"/>
            <w:bCs w:val="0"/>
            <w:sz w:val="24"/>
            <w:szCs w:val="24"/>
          </w:rPr>
          <w:t>differen</w:t>
        </w:r>
      </w:ins>
      <w:ins w:id="573" w:author="prateek" w:date="2018-10-02T01:56:44Z">
        <w:r>
          <w:rPr>
            <w:b w:val="0"/>
            <w:bCs w:val="0"/>
            <w:sz w:val="24"/>
            <w:szCs w:val="24"/>
          </w:rPr>
          <w:t xml:space="preserve">t </w:t>
        </w:r>
      </w:ins>
      <w:ins w:id="574" w:author="prateek" w:date="2018-10-02T01:56:57Z">
        <w:r>
          <w:rPr>
            <w:b w:val="0"/>
            <w:bCs w:val="0"/>
            <w:sz w:val="24"/>
            <w:szCs w:val="24"/>
          </w:rPr>
          <w:t>f</w:t>
        </w:r>
      </w:ins>
      <w:ins w:id="575" w:author="prateek" w:date="2018-10-02T01:56:58Z">
        <w:r>
          <w:rPr>
            <w:b w:val="0"/>
            <w:bCs w:val="0"/>
            <w:sz w:val="24"/>
            <w:szCs w:val="24"/>
          </w:rPr>
          <w:t>eat</w:t>
        </w:r>
      </w:ins>
      <w:ins w:id="576" w:author="prateek" w:date="2018-10-02T01:56:59Z">
        <w:r>
          <w:rPr>
            <w:b w:val="0"/>
            <w:bCs w:val="0"/>
            <w:sz w:val="24"/>
            <w:szCs w:val="24"/>
          </w:rPr>
          <w:t>ures</w:t>
        </w:r>
      </w:ins>
      <w:ins w:id="577" w:author="prateek" w:date="2018-10-02T01:56:46Z">
        <w:r>
          <w:rPr>
            <w:b w:val="0"/>
            <w:bCs w:val="0"/>
            <w:sz w:val="24"/>
            <w:szCs w:val="24"/>
          </w:rPr>
          <w:t xml:space="preserve"> in</w:t>
        </w:r>
      </w:ins>
      <w:ins w:id="578" w:author="prateek" w:date="2018-10-02T01:56:47Z">
        <w:r>
          <w:rPr>
            <w:b w:val="0"/>
            <w:bCs w:val="0"/>
            <w:sz w:val="24"/>
            <w:szCs w:val="24"/>
          </w:rPr>
          <w:t xml:space="preserve"> the </w:t>
        </w:r>
      </w:ins>
      <w:ins w:id="579" w:author="prateek" w:date="2018-10-02T01:56:51Z">
        <w:r>
          <w:rPr>
            <w:b w:val="0"/>
            <w:bCs w:val="0"/>
            <w:sz w:val="24"/>
            <w:szCs w:val="24"/>
          </w:rPr>
          <w:t>data</w:t>
        </w:r>
      </w:ins>
      <w:ins w:id="580" w:author="prateek" w:date="2018-10-02T01:56:52Z">
        <w:r>
          <w:rPr>
            <w:b w:val="0"/>
            <w:bCs w:val="0"/>
            <w:sz w:val="24"/>
            <w:szCs w:val="24"/>
          </w:rPr>
          <w:t>set</w:t>
        </w:r>
      </w:ins>
      <w:ins w:id="581" w:author="prateek" w:date="2018-10-02T01:57:02Z">
        <w:r>
          <w:rPr>
            <w:b w:val="0"/>
            <w:bCs w:val="0"/>
            <w:sz w:val="24"/>
            <w:szCs w:val="24"/>
          </w:rPr>
          <w:t xml:space="preserve"> </w:t>
        </w:r>
      </w:ins>
      <w:ins w:id="582" w:author="prateek" w:date="2018-10-02T01:57:05Z">
        <w:r>
          <w:rPr>
            <w:b w:val="0"/>
            <w:bCs w:val="0"/>
            <w:sz w:val="24"/>
            <w:szCs w:val="24"/>
          </w:rPr>
          <w:t>a</w:t>
        </w:r>
      </w:ins>
      <w:ins w:id="583" w:author="prateek" w:date="2018-10-02T01:57:06Z">
        <w:r>
          <w:rPr>
            <w:b w:val="0"/>
            <w:bCs w:val="0"/>
            <w:sz w:val="24"/>
            <w:szCs w:val="24"/>
          </w:rPr>
          <w:t>nd</w:t>
        </w:r>
      </w:ins>
      <w:ins w:id="584" w:author="prateek" w:date="2018-10-02T01:57:07Z">
        <w:r>
          <w:rPr>
            <w:b w:val="0"/>
            <w:bCs w:val="0"/>
            <w:sz w:val="24"/>
            <w:szCs w:val="24"/>
          </w:rPr>
          <w:t xml:space="preserve"> then w</w:t>
        </w:r>
      </w:ins>
      <w:ins w:id="585" w:author="prateek" w:date="2018-10-02T01:57:08Z">
        <w:r>
          <w:rPr>
            <w:b w:val="0"/>
            <w:bCs w:val="0"/>
            <w:sz w:val="24"/>
            <w:szCs w:val="24"/>
          </w:rPr>
          <w:t xml:space="preserve">ent </w:t>
        </w:r>
      </w:ins>
      <w:ins w:id="586" w:author="prateek" w:date="2018-10-02T01:57:09Z">
        <w:r>
          <w:rPr>
            <w:b w:val="0"/>
            <w:bCs w:val="0"/>
            <w:sz w:val="24"/>
            <w:szCs w:val="24"/>
          </w:rPr>
          <w:t>forwar</w:t>
        </w:r>
      </w:ins>
      <w:ins w:id="587" w:author="prateek" w:date="2018-10-02T01:57:10Z">
        <w:r>
          <w:rPr>
            <w:b w:val="0"/>
            <w:bCs w:val="0"/>
            <w:sz w:val="24"/>
            <w:szCs w:val="24"/>
          </w:rPr>
          <w:t>d with</w:t>
        </w:r>
      </w:ins>
      <w:ins w:id="588" w:author="prateek" w:date="2018-10-02T01:57:17Z">
        <w:r>
          <w:rPr>
            <w:b w:val="0"/>
            <w:bCs w:val="0"/>
            <w:sz w:val="24"/>
            <w:szCs w:val="24"/>
          </w:rPr>
          <w:t xml:space="preserve"> </w:t>
        </w:r>
      </w:ins>
      <w:ins w:id="589" w:author="prateek" w:date="2018-10-02T01:57:18Z">
        <w:r>
          <w:rPr>
            <w:b w:val="0"/>
            <w:bCs w:val="0"/>
            <w:sz w:val="24"/>
            <w:szCs w:val="24"/>
          </w:rPr>
          <w:t>fitting</w:t>
        </w:r>
      </w:ins>
      <w:ins w:id="590" w:author="prateek" w:date="2018-10-02T01:57:19Z">
        <w:r>
          <w:rPr>
            <w:b w:val="0"/>
            <w:bCs w:val="0"/>
            <w:sz w:val="24"/>
            <w:szCs w:val="24"/>
          </w:rPr>
          <w:t xml:space="preserve"> a reg</w:t>
        </w:r>
      </w:ins>
      <w:ins w:id="591" w:author="prateek" w:date="2018-10-02T01:57:20Z">
        <w:r>
          <w:rPr>
            <w:b w:val="0"/>
            <w:bCs w:val="0"/>
            <w:sz w:val="24"/>
            <w:szCs w:val="24"/>
          </w:rPr>
          <w:t xml:space="preserve">ression </w:t>
        </w:r>
      </w:ins>
      <w:ins w:id="592" w:author="prateek" w:date="2018-10-02T01:57:21Z">
        <w:r>
          <w:rPr>
            <w:b w:val="0"/>
            <w:bCs w:val="0"/>
            <w:sz w:val="24"/>
            <w:szCs w:val="24"/>
          </w:rPr>
          <w:t xml:space="preserve">model </w:t>
        </w:r>
      </w:ins>
      <w:ins w:id="593" w:author="prateek" w:date="2018-10-02T01:57:22Z">
        <w:r>
          <w:rPr>
            <w:b w:val="0"/>
            <w:bCs w:val="0"/>
            <w:sz w:val="24"/>
            <w:szCs w:val="24"/>
          </w:rPr>
          <w:t>betwe</w:t>
        </w:r>
      </w:ins>
      <w:ins w:id="594" w:author="prateek" w:date="2018-10-02T01:57:23Z">
        <w:r>
          <w:rPr>
            <w:b w:val="0"/>
            <w:bCs w:val="0"/>
            <w:sz w:val="24"/>
            <w:szCs w:val="24"/>
          </w:rPr>
          <w:t>en the</w:t>
        </w:r>
      </w:ins>
      <w:ins w:id="595" w:author="prateek" w:date="2018-10-02T01:57:24Z">
        <w:r>
          <w:rPr>
            <w:b w:val="0"/>
            <w:bCs w:val="0"/>
            <w:sz w:val="24"/>
            <w:szCs w:val="24"/>
          </w:rPr>
          <w:t xml:space="preserve"> feature</w:t>
        </w:r>
      </w:ins>
      <w:ins w:id="596" w:author="prateek" w:date="2018-10-02T01:57:25Z">
        <w:r>
          <w:rPr>
            <w:b w:val="0"/>
            <w:bCs w:val="0"/>
            <w:sz w:val="24"/>
            <w:szCs w:val="24"/>
          </w:rPr>
          <w:t xml:space="preserve">s </w:t>
        </w:r>
      </w:ins>
      <w:ins w:id="597" w:author="prateek" w:date="2018-10-02T01:57:26Z">
        <w:r>
          <w:rPr>
            <w:b w:val="0"/>
            <w:bCs w:val="0"/>
            <w:sz w:val="24"/>
            <w:szCs w:val="24"/>
          </w:rPr>
          <w:t>that had</w:t>
        </w:r>
      </w:ins>
      <w:ins w:id="598" w:author="prateek" w:date="2018-10-02T01:57:27Z">
        <w:r>
          <w:rPr>
            <w:b w:val="0"/>
            <w:bCs w:val="0"/>
            <w:sz w:val="24"/>
            <w:szCs w:val="24"/>
          </w:rPr>
          <w:t xml:space="preserve"> high </w:t>
        </w:r>
      </w:ins>
      <w:ins w:id="599" w:author="prateek" w:date="2018-10-02T01:57:29Z">
        <w:r>
          <w:rPr>
            <w:b w:val="0"/>
            <w:bCs w:val="0"/>
            <w:sz w:val="24"/>
            <w:szCs w:val="24"/>
          </w:rPr>
          <w:t>cor</w:t>
        </w:r>
      </w:ins>
      <w:ins w:id="600" w:author="prateek" w:date="2018-10-02T01:57:30Z">
        <w:r>
          <w:rPr>
            <w:b w:val="0"/>
            <w:bCs w:val="0"/>
            <w:sz w:val="24"/>
            <w:szCs w:val="24"/>
          </w:rPr>
          <w:t>relatio</w:t>
        </w:r>
      </w:ins>
      <w:ins w:id="601" w:author="prateek" w:date="2018-10-02T01:57:31Z">
        <w:r>
          <w:rPr>
            <w:b w:val="0"/>
            <w:bCs w:val="0"/>
            <w:sz w:val="24"/>
            <w:szCs w:val="24"/>
          </w:rPr>
          <w:t>n betw</w:t>
        </w:r>
      </w:ins>
      <w:ins w:id="602" w:author="prateek" w:date="2018-10-02T01:57:32Z">
        <w:r>
          <w:rPr>
            <w:b w:val="0"/>
            <w:bCs w:val="0"/>
            <w:sz w:val="24"/>
            <w:szCs w:val="24"/>
          </w:rPr>
          <w:t>e</w:t>
        </w:r>
      </w:ins>
      <w:ins w:id="603" w:author="prateek" w:date="2018-10-02T01:57:33Z">
        <w:r>
          <w:rPr>
            <w:b w:val="0"/>
            <w:bCs w:val="0"/>
            <w:sz w:val="24"/>
            <w:szCs w:val="24"/>
          </w:rPr>
          <w:t>en the</w:t>
        </w:r>
      </w:ins>
      <w:ins w:id="604" w:author="prateek" w:date="2018-10-02T01:57:34Z">
        <w:r>
          <w:rPr>
            <w:b w:val="0"/>
            <w:bCs w:val="0"/>
            <w:sz w:val="24"/>
            <w:szCs w:val="24"/>
          </w:rPr>
          <w:t>m</w:t>
        </w:r>
      </w:ins>
      <w:ins w:id="605" w:author="prateek" w:date="2018-10-02T01:57:39Z">
        <w:r>
          <w:rPr>
            <w:b w:val="0"/>
            <w:bCs w:val="0"/>
            <w:sz w:val="24"/>
            <w:szCs w:val="24"/>
          </w:rPr>
          <w:t xml:space="preserve">. </w:t>
        </w:r>
      </w:ins>
      <w:ins w:id="606" w:author="prateek" w:date="2018-10-02T01:57:40Z">
        <w:r>
          <w:rPr>
            <w:b w:val="0"/>
            <w:bCs w:val="0"/>
            <w:sz w:val="24"/>
            <w:szCs w:val="24"/>
          </w:rPr>
          <w:t>By</w:t>
        </w:r>
      </w:ins>
      <w:ins w:id="607" w:author="prateek" w:date="2018-10-02T01:57:41Z">
        <w:r>
          <w:rPr>
            <w:b w:val="0"/>
            <w:bCs w:val="0"/>
            <w:sz w:val="24"/>
            <w:szCs w:val="24"/>
          </w:rPr>
          <w:t xml:space="preserve"> high</w:t>
        </w:r>
      </w:ins>
      <w:ins w:id="608" w:author="prateek" w:date="2018-10-02T01:57:42Z">
        <w:r>
          <w:rPr>
            <w:b w:val="0"/>
            <w:bCs w:val="0"/>
            <w:sz w:val="24"/>
            <w:szCs w:val="24"/>
          </w:rPr>
          <w:t xml:space="preserve"> corr</w:t>
        </w:r>
      </w:ins>
      <w:ins w:id="609" w:author="prateek" w:date="2018-10-02T01:57:43Z">
        <w:r>
          <w:rPr>
            <w:b w:val="0"/>
            <w:bCs w:val="0"/>
            <w:sz w:val="24"/>
            <w:szCs w:val="24"/>
          </w:rPr>
          <w:t xml:space="preserve">elation </w:t>
        </w:r>
      </w:ins>
      <w:ins w:id="610" w:author="prateek" w:date="2018-10-02T01:57:44Z">
        <w:r>
          <w:rPr>
            <w:b w:val="0"/>
            <w:bCs w:val="0"/>
            <w:sz w:val="24"/>
            <w:szCs w:val="24"/>
          </w:rPr>
          <w:t>I m</w:t>
        </w:r>
      </w:ins>
      <w:ins w:id="611" w:author="prateek" w:date="2018-10-02T01:57:45Z">
        <w:r>
          <w:rPr>
            <w:b w:val="0"/>
            <w:bCs w:val="0"/>
            <w:sz w:val="24"/>
            <w:szCs w:val="24"/>
          </w:rPr>
          <w:t xml:space="preserve">eant </w:t>
        </w:r>
      </w:ins>
      <w:ins w:id="612" w:author="prateek" w:date="2018-10-02T01:57:47Z">
        <w:r>
          <w:rPr>
            <w:b w:val="0"/>
            <w:bCs w:val="0"/>
            <w:sz w:val="24"/>
            <w:szCs w:val="24"/>
          </w:rPr>
          <w:t>more t</w:t>
        </w:r>
      </w:ins>
      <w:ins w:id="613" w:author="prateek" w:date="2018-10-02T01:57:48Z">
        <w:r>
          <w:rPr>
            <w:b w:val="0"/>
            <w:bCs w:val="0"/>
            <w:sz w:val="24"/>
            <w:szCs w:val="24"/>
          </w:rPr>
          <w:t xml:space="preserve">han </w:t>
        </w:r>
      </w:ins>
      <w:ins w:id="614" w:author="prateek" w:date="2018-10-02T01:57:51Z">
        <w:r>
          <w:rPr>
            <w:b w:val="0"/>
            <w:bCs w:val="0"/>
            <w:sz w:val="24"/>
            <w:szCs w:val="24"/>
          </w:rPr>
          <w:t>0.</w:t>
        </w:r>
      </w:ins>
      <w:ins w:id="615" w:author="prateek" w:date="2018-10-02T01:57:53Z">
        <w:r>
          <w:rPr>
            <w:b w:val="0"/>
            <w:bCs w:val="0"/>
            <w:sz w:val="24"/>
            <w:szCs w:val="24"/>
          </w:rPr>
          <w:t xml:space="preserve">7 </w:t>
        </w:r>
      </w:ins>
      <w:ins w:id="616" w:author="prateek" w:date="2018-10-02T01:57:54Z">
        <w:r>
          <w:rPr>
            <w:b w:val="0"/>
            <w:bCs w:val="0"/>
            <w:sz w:val="24"/>
            <w:szCs w:val="24"/>
          </w:rPr>
          <w:t>or</w:t>
        </w:r>
      </w:ins>
      <w:ins w:id="617" w:author="prateek" w:date="2018-10-02T01:57:55Z">
        <w:r>
          <w:rPr>
            <w:b w:val="0"/>
            <w:bCs w:val="0"/>
            <w:sz w:val="24"/>
            <w:szCs w:val="24"/>
          </w:rPr>
          <w:t xml:space="preserve"> less </w:t>
        </w:r>
      </w:ins>
      <w:ins w:id="618" w:author="prateek" w:date="2018-10-02T01:57:56Z">
        <w:r>
          <w:rPr>
            <w:b w:val="0"/>
            <w:bCs w:val="0"/>
            <w:sz w:val="24"/>
            <w:szCs w:val="24"/>
          </w:rPr>
          <w:t>th</w:t>
        </w:r>
      </w:ins>
      <w:ins w:id="619" w:author="prateek" w:date="2018-10-02T01:57:57Z">
        <w:r>
          <w:rPr>
            <w:b w:val="0"/>
            <w:bCs w:val="0"/>
            <w:sz w:val="24"/>
            <w:szCs w:val="24"/>
          </w:rPr>
          <w:t xml:space="preserve">an </w:t>
        </w:r>
      </w:ins>
      <w:ins w:id="620" w:author="prateek" w:date="2018-10-02T01:57:58Z">
        <w:r>
          <w:rPr>
            <w:b w:val="0"/>
            <w:bCs w:val="0"/>
            <w:sz w:val="24"/>
            <w:szCs w:val="24"/>
          </w:rPr>
          <w:t>-</w:t>
        </w:r>
      </w:ins>
      <w:ins w:id="621" w:author="prateek" w:date="2018-10-02T01:58:01Z">
        <w:r>
          <w:rPr>
            <w:b w:val="0"/>
            <w:bCs w:val="0"/>
            <w:sz w:val="24"/>
            <w:szCs w:val="24"/>
          </w:rPr>
          <w:t xml:space="preserve"> </w:t>
        </w:r>
      </w:ins>
      <w:ins w:id="622" w:author="prateek" w:date="2018-10-02T01:57:58Z">
        <w:r>
          <w:rPr>
            <w:b w:val="0"/>
            <w:bCs w:val="0"/>
            <w:sz w:val="24"/>
            <w:szCs w:val="24"/>
          </w:rPr>
          <w:t>0</w:t>
        </w:r>
      </w:ins>
      <w:ins w:id="623" w:author="prateek" w:date="2018-10-02T01:57:59Z">
        <w:r>
          <w:rPr>
            <w:b w:val="0"/>
            <w:bCs w:val="0"/>
            <w:sz w:val="24"/>
            <w:szCs w:val="24"/>
          </w:rPr>
          <w:t>.</w:t>
        </w:r>
      </w:ins>
      <w:ins w:id="624" w:author="prateek" w:date="2018-10-02T01:58:00Z">
        <w:r>
          <w:rPr>
            <w:b w:val="0"/>
            <w:bCs w:val="0"/>
            <w:sz w:val="24"/>
            <w:szCs w:val="24"/>
          </w:rPr>
          <w:t>7</w:t>
        </w:r>
      </w:ins>
    </w:p>
    <w:p>
      <w:pPr>
        <w:ind w:firstLine="0"/>
        <w:jc w:val="both"/>
        <w:rPr>
          <w:ins w:id="626" w:author="prateek" w:date="2018-10-02T01:58:04Z"/>
          <w:b w:val="0"/>
          <w:bCs w:val="0"/>
          <w:sz w:val="24"/>
          <w:szCs w:val="24"/>
        </w:rPr>
        <w:pPrChange w:id="625" w:author="prateek" w:date="2018-10-02T01:56:05Z">
          <w:pPr/>
        </w:pPrChange>
      </w:pPr>
    </w:p>
    <w:p>
      <w:pPr>
        <w:ind w:firstLine="0"/>
        <w:jc w:val="both"/>
        <w:rPr>
          <w:ins w:id="628" w:author="prateek" w:date="2018-10-02T01:59:42Z"/>
          <w:b w:val="0"/>
          <w:bCs w:val="0"/>
          <w:sz w:val="24"/>
          <w:szCs w:val="24"/>
        </w:rPr>
        <w:pPrChange w:id="627" w:author="prateek" w:date="2018-10-02T01:56:05Z">
          <w:pPr/>
        </w:pPrChange>
      </w:pPr>
      <w:ins w:id="629" w:author="prateek" w:date="2018-10-02T01:58:32Z">
        <w:r>
          <w:rPr>
            <w:b w:val="0"/>
            <w:bCs w:val="0"/>
            <w:sz w:val="24"/>
            <w:szCs w:val="24"/>
          </w:rPr>
          <w:t>I</w:t>
        </w:r>
      </w:ins>
      <w:ins w:id="630" w:author="prateek" w:date="2018-10-02T01:58:33Z">
        <w:r>
          <w:rPr>
            <w:b w:val="0"/>
            <w:bCs w:val="0"/>
            <w:sz w:val="24"/>
            <w:szCs w:val="24"/>
          </w:rPr>
          <w:t xml:space="preserve"> used </w:t>
        </w:r>
      </w:ins>
      <w:ins w:id="631" w:author="prateek" w:date="2018-10-02T01:58:35Z">
        <w:r>
          <w:rPr>
            <w:b w:val="0"/>
            <w:bCs w:val="0"/>
            <w:sz w:val="24"/>
            <w:szCs w:val="24"/>
          </w:rPr>
          <w:t>li</w:t>
        </w:r>
      </w:ins>
      <w:ins w:id="632" w:author="prateek" w:date="2018-10-02T01:58:36Z">
        <w:r>
          <w:rPr>
            <w:b w:val="0"/>
            <w:bCs w:val="0"/>
            <w:sz w:val="24"/>
            <w:szCs w:val="24"/>
          </w:rPr>
          <w:t>near reg</w:t>
        </w:r>
      </w:ins>
      <w:ins w:id="633" w:author="prateek" w:date="2018-10-02T01:58:37Z">
        <w:r>
          <w:rPr>
            <w:b w:val="0"/>
            <w:bCs w:val="0"/>
            <w:sz w:val="24"/>
            <w:szCs w:val="24"/>
          </w:rPr>
          <w:t>res</w:t>
        </w:r>
      </w:ins>
      <w:ins w:id="634" w:author="prateek" w:date="2018-10-02T01:58:38Z">
        <w:r>
          <w:rPr>
            <w:b w:val="0"/>
            <w:bCs w:val="0"/>
            <w:sz w:val="24"/>
            <w:szCs w:val="24"/>
          </w:rPr>
          <w:t>sion wi</w:t>
        </w:r>
      </w:ins>
      <w:ins w:id="635" w:author="prateek" w:date="2018-10-02T01:58:39Z">
        <w:r>
          <w:rPr>
            <w:b w:val="0"/>
            <w:bCs w:val="0"/>
            <w:sz w:val="24"/>
            <w:szCs w:val="24"/>
          </w:rPr>
          <w:t>th g</w:t>
        </w:r>
      </w:ins>
      <w:ins w:id="636" w:author="prateek" w:date="2018-10-02T01:58:40Z">
        <w:r>
          <w:rPr>
            <w:b w:val="0"/>
            <w:bCs w:val="0"/>
            <w:sz w:val="24"/>
            <w:szCs w:val="24"/>
          </w:rPr>
          <w:t>radient</w:t>
        </w:r>
      </w:ins>
      <w:ins w:id="637" w:author="prateek" w:date="2018-10-02T01:58:41Z">
        <w:r>
          <w:rPr>
            <w:b w:val="0"/>
            <w:bCs w:val="0"/>
            <w:sz w:val="24"/>
            <w:szCs w:val="24"/>
          </w:rPr>
          <w:t xml:space="preserve"> des</w:t>
        </w:r>
      </w:ins>
      <w:ins w:id="638" w:author="prateek" w:date="2018-10-02T01:58:42Z">
        <w:r>
          <w:rPr>
            <w:b w:val="0"/>
            <w:bCs w:val="0"/>
            <w:sz w:val="24"/>
            <w:szCs w:val="24"/>
          </w:rPr>
          <w:t xml:space="preserve">cent </w:t>
        </w:r>
      </w:ins>
      <w:ins w:id="639" w:author="prateek" w:date="2018-10-02T01:58:45Z">
        <w:r>
          <w:rPr>
            <w:b w:val="0"/>
            <w:bCs w:val="0"/>
            <w:sz w:val="24"/>
            <w:szCs w:val="24"/>
          </w:rPr>
          <w:t>to find</w:t>
        </w:r>
      </w:ins>
      <w:ins w:id="640" w:author="prateek" w:date="2018-10-02T01:58:46Z">
        <w:r>
          <w:rPr>
            <w:b w:val="0"/>
            <w:bCs w:val="0"/>
            <w:sz w:val="24"/>
            <w:szCs w:val="24"/>
          </w:rPr>
          <w:t xml:space="preserve"> the </w:t>
        </w:r>
      </w:ins>
      <w:ins w:id="641" w:author="prateek" w:date="2018-10-02T01:58:47Z">
        <w:r>
          <w:rPr>
            <w:b w:val="0"/>
            <w:bCs w:val="0"/>
            <w:sz w:val="24"/>
            <w:szCs w:val="24"/>
          </w:rPr>
          <w:t>correl</w:t>
        </w:r>
      </w:ins>
      <w:ins w:id="642" w:author="prateek" w:date="2018-10-02T01:58:48Z">
        <w:r>
          <w:rPr>
            <w:b w:val="0"/>
            <w:bCs w:val="0"/>
            <w:sz w:val="24"/>
            <w:szCs w:val="24"/>
          </w:rPr>
          <w:t xml:space="preserve">ation </w:t>
        </w:r>
      </w:ins>
      <w:ins w:id="643" w:author="prateek" w:date="2018-10-02T01:58:49Z">
        <w:r>
          <w:rPr>
            <w:b w:val="0"/>
            <w:bCs w:val="0"/>
            <w:sz w:val="24"/>
            <w:szCs w:val="24"/>
          </w:rPr>
          <w:t>between</w:t>
        </w:r>
      </w:ins>
      <w:ins w:id="644" w:author="prateek" w:date="2018-10-02T01:58:50Z">
        <w:r>
          <w:rPr>
            <w:b w:val="0"/>
            <w:bCs w:val="0"/>
            <w:sz w:val="24"/>
            <w:szCs w:val="24"/>
          </w:rPr>
          <w:t xml:space="preserve"> </w:t>
        </w:r>
      </w:ins>
      <w:ins w:id="645" w:author="prateek" w:date="2018-10-02T01:58:51Z">
        <w:r>
          <w:rPr>
            <w:b w:val="0"/>
            <w:bCs w:val="0"/>
            <w:sz w:val="24"/>
            <w:szCs w:val="24"/>
          </w:rPr>
          <w:t>re</w:t>
        </w:r>
      </w:ins>
      <w:ins w:id="646" w:author="prateek" w:date="2018-10-02T01:58:52Z">
        <w:r>
          <w:rPr>
            <w:b w:val="0"/>
            <w:bCs w:val="0"/>
            <w:sz w:val="24"/>
            <w:szCs w:val="24"/>
          </w:rPr>
          <w:t>sid</w:t>
        </w:r>
      </w:ins>
      <w:ins w:id="647" w:author="prateek" w:date="2018-10-02T01:58:56Z">
        <w:r>
          <w:rPr>
            <w:b w:val="0"/>
            <w:bCs w:val="0"/>
            <w:sz w:val="24"/>
            <w:szCs w:val="24"/>
          </w:rPr>
          <w:t>ual</w:t>
        </w:r>
      </w:ins>
      <w:ins w:id="648" w:author="prateek" w:date="2018-10-02T01:58:59Z">
        <w:r>
          <w:rPr>
            <w:b w:val="0"/>
            <w:bCs w:val="0"/>
            <w:sz w:val="24"/>
            <w:szCs w:val="24"/>
          </w:rPr>
          <w:t xml:space="preserve"> sug</w:t>
        </w:r>
      </w:ins>
      <w:ins w:id="649" w:author="prateek" w:date="2018-10-02T01:59:00Z">
        <w:r>
          <w:rPr>
            <w:b w:val="0"/>
            <w:bCs w:val="0"/>
            <w:sz w:val="24"/>
            <w:szCs w:val="24"/>
          </w:rPr>
          <w:t xml:space="preserve">ar and </w:t>
        </w:r>
      </w:ins>
      <w:ins w:id="650" w:author="prateek" w:date="2018-10-02T01:59:02Z">
        <w:r>
          <w:rPr>
            <w:b w:val="0"/>
            <w:bCs w:val="0"/>
            <w:sz w:val="24"/>
            <w:szCs w:val="24"/>
          </w:rPr>
          <w:t>the den</w:t>
        </w:r>
      </w:ins>
      <w:ins w:id="651" w:author="prateek" w:date="2018-10-02T01:59:03Z">
        <w:r>
          <w:rPr>
            <w:b w:val="0"/>
            <w:bCs w:val="0"/>
            <w:sz w:val="24"/>
            <w:szCs w:val="24"/>
          </w:rPr>
          <w:t>sity o</w:t>
        </w:r>
      </w:ins>
      <w:ins w:id="652" w:author="prateek" w:date="2018-10-02T01:59:05Z">
        <w:r>
          <w:rPr>
            <w:b w:val="0"/>
            <w:bCs w:val="0"/>
            <w:sz w:val="24"/>
            <w:szCs w:val="24"/>
          </w:rPr>
          <w:t>f t</w:t>
        </w:r>
      </w:ins>
      <w:ins w:id="653" w:author="prateek" w:date="2018-10-02T01:59:06Z">
        <w:r>
          <w:rPr>
            <w:b w:val="0"/>
            <w:bCs w:val="0"/>
            <w:sz w:val="24"/>
            <w:szCs w:val="24"/>
          </w:rPr>
          <w:t>h</w:t>
        </w:r>
      </w:ins>
      <w:ins w:id="654" w:author="prateek" w:date="2018-10-02T01:59:07Z">
        <w:r>
          <w:rPr>
            <w:b w:val="0"/>
            <w:bCs w:val="0"/>
            <w:sz w:val="24"/>
            <w:szCs w:val="24"/>
          </w:rPr>
          <w:t>e</w:t>
        </w:r>
      </w:ins>
      <w:ins w:id="655" w:author="prateek" w:date="2018-10-02T01:59:08Z">
        <w:r>
          <w:rPr>
            <w:b w:val="0"/>
            <w:bCs w:val="0"/>
            <w:sz w:val="24"/>
            <w:szCs w:val="24"/>
          </w:rPr>
          <w:t xml:space="preserve"> win</w:t>
        </w:r>
      </w:ins>
      <w:ins w:id="656" w:author="prateek" w:date="2018-10-02T01:59:09Z">
        <w:r>
          <w:rPr>
            <w:b w:val="0"/>
            <w:bCs w:val="0"/>
            <w:sz w:val="24"/>
            <w:szCs w:val="24"/>
          </w:rPr>
          <w:t>e,</w:t>
        </w:r>
      </w:ins>
      <w:ins w:id="657" w:author="prateek" w:date="2018-10-02T01:59:10Z">
        <w:r>
          <w:rPr>
            <w:b w:val="0"/>
            <w:bCs w:val="0"/>
            <w:sz w:val="24"/>
            <w:szCs w:val="24"/>
          </w:rPr>
          <w:t xml:space="preserve"> </w:t>
        </w:r>
      </w:ins>
      <w:ins w:id="658" w:author="prateek" w:date="2018-10-02T01:59:11Z">
        <w:r>
          <w:rPr>
            <w:b w:val="0"/>
            <w:bCs w:val="0"/>
            <w:sz w:val="24"/>
            <w:szCs w:val="24"/>
          </w:rPr>
          <w:t>and</w:t>
        </w:r>
      </w:ins>
      <w:ins w:id="659" w:author="prateek" w:date="2018-10-02T01:59:12Z">
        <w:r>
          <w:rPr>
            <w:b w:val="0"/>
            <w:bCs w:val="0"/>
            <w:sz w:val="24"/>
            <w:szCs w:val="24"/>
          </w:rPr>
          <w:t xml:space="preserve"> </w:t>
        </w:r>
      </w:ins>
      <w:ins w:id="660" w:author="prateek" w:date="2018-10-02T01:59:25Z">
        <w:r>
          <w:rPr>
            <w:b w:val="0"/>
            <w:bCs w:val="0"/>
            <w:sz w:val="24"/>
            <w:szCs w:val="24"/>
          </w:rPr>
          <w:t>achi</w:t>
        </w:r>
      </w:ins>
      <w:ins w:id="661" w:author="prateek" w:date="2018-10-02T01:59:26Z">
        <w:r>
          <w:rPr>
            <w:b w:val="0"/>
            <w:bCs w:val="0"/>
            <w:sz w:val="24"/>
            <w:szCs w:val="24"/>
          </w:rPr>
          <w:t>eve</w:t>
        </w:r>
      </w:ins>
      <w:ins w:id="662" w:author="prateek" w:date="2018-10-02T01:59:27Z">
        <w:r>
          <w:rPr>
            <w:b w:val="0"/>
            <w:bCs w:val="0"/>
            <w:sz w:val="24"/>
            <w:szCs w:val="24"/>
          </w:rPr>
          <w:t xml:space="preserve">d a </w:t>
        </w:r>
      </w:ins>
      <w:ins w:id="663" w:author="prateek" w:date="2018-10-02T01:59:30Z">
        <w:r>
          <w:rPr>
            <w:b w:val="0"/>
            <w:bCs w:val="0"/>
            <w:sz w:val="24"/>
            <w:szCs w:val="24"/>
          </w:rPr>
          <w:t>mean</w:t>
        </w:r>
      </w:ins>
      <w:ins w:id="664" w:author="prateek" w:date="2018-10-02T01:59:31Z">
        <w:r>
          <w:rPr>
            <w:b w:val="0"/>
            <w:bCs w:val="0"/>
            <w:sz w:val="24"/>
            <w:szCs w:val="24"/>
          </w:rPr>
          <w:t xml:space="preserve"> sq</w:t>
        </w:r>
      </w:ins>
      <w:ins w:id="665" w:author="prateek" w:date="2018-10-02T01:59:33Z">
        <w:r>
          <w:rPr>
            <w:b w:val="0"/>
            <w:bCs w:val="0"/>
            <w:sz w:val="24"/>
            <w:szCs w:val="24"/>
          </w:rPr>
          <w:t xml:space="preserve">uare </w:t>
        </w:r>
      </w:ins>
      <w:ins w:id="666" w:author="prateek" w:date="2018-10-02T01:59:34Z">
        <w:r>
          <w:rPr>
            <w:b w:val="0"/>
            <w:bCs w:val="0"/>
            <w:sz w:val="24"/>
            <w:szCs w:val="24"/>
          </w:rPr>
          <w:t>er</w:t>
        </w:r>
      </w:ins>
      <w:ins w:id="667" w:author="prateek" w:date="2018-10-02T01:59:35Z">
        <w:r>
          <w:rPr>
            <w:b w:val="0"/>
            <w:bCs w:val="0"/>
            <w:sz w:val="24"/>
            <w:szCs w:val="24"/>
          </w:rPr>
          <w:t xml:space="preserve">ror of </w:t>
        </w:r>
      </w:ins>
      <w:ins w:id="668" w:author="prateek" w:date="2018-10-02T01:59:37Z">
        <w:r>
          <w:rPr>
            <w:b w:val="0"/>
            <w:bCs w:val="0"/>
            <w:sz w:val="24"/>
            <w:szCs w:val="24"/>
          </w:rPr>
          <w:t xml:space="preserve">0 </w:t>
        </w:r>
      </w:ins>
      <w:ins w:id="669" w:author="prateek" w:date="2018-10-02T01:59:38Z">
        <w:r>
          <w:rPr>
            <w:b w:val="0"/>
            <w:bCs w:val="0"/>
            <w:sz w:val="24"/>
            <w:szCs w:val="24"/>
          </w:rPr>
          <w:t xml:space="preserve">over </w:t>
        </w:r>
      </w:ins>
      <w:ins w:id="670" w:author="prateek" w:date="2018-10-02T01:59:39Z">
        <w:r>
          <w:rPr>
            <w:b w:val="0"/>
            <w:bCs w:val="0"/>
            <w:sz w:val="24"/>
            <w:szCs w:val="24"/>
          </w:rPr>
          <w:t xml:space="preserve">the </w:t>
        </w:r>
      </w:ins>
      <w:ins w:id="671" w:author="prateek" w:date="2018-10-02T01:59:40Z">
        <w:r>
          <w:rPr>
            <w:b w:val="0"/>
            <w:bCs w:val="0"/>
            <w:sz w:val="24"/>
            <w:szCs w:val="24"/>
          </w:rPr>
          <w:t>traini</w:t>
        </w:r>
      </w:ins>
      <w:ins w:id="672" w:author="prateek" w:date="2018-10-02T01:59:41Z">
        <w:r>
          <w:rPr>
            <w:b w:val="0"/>
            <w:bCs w:val="0"/>
            <w:sz w:val="24"/>
            <w:szCs w:val="24"/>
          </w:rPr>
          <w:t>ng data</w:t>
        </w:r>
      </w:ins>
      <w:ins w:id="673" w:author="prateek" w:date="2018-10-02T01:59:42Z">
        <w:r>
          <w:rPr>
            <w:b w:val="0"/>
            <w:bCs w:val="0"/>
            <w:sz w:val="24"/>
            <w:szCs w:val="24"/>
          </w:rPr>
          <w:t>.</w:t>
        </w:r>
      </w:ins>
    </w:p>
    <w:p>
      <w:pPr>
        <w:ind w:firstLine="0"/>
        <w:jc w:val="both"/>
        <w:rPr>
          <w:ins w:id="675" w:author="prateek" w:date="2018-10-02T01:59:42Z"/>
          <w:b w:val="0"/>
          <w:bCs w:val="0"/>
          <w:sz w:val="24"/>
          <w:szCs w:val="24"/>
        </w:rPr>
        <w:pPrChange w:id="674" w:author="prateek" w:date="2018-10-02T01:56:05Z">
          <w:pPr/>
        </w:pPrChange>
      </w:pPr>
    </w:p>
    <w:p>
      <w:pPr>
        <w:ind w:firstLine="0"/>
        <w:jc w:val="both"/>
        <w:rPr>
          <w:ins w:id="677" w:author="prateek" w:date="2018-10-02T02:00:48Z"/>
          <w:b w:val="0"/>
          <w:bCs w:val="0"/>
          <w:sz w:val="24"/>
          <w:szCs w:val="24"/>
        </w:rPr>
        <w:pPrChange w:id="676" w:author="prateek" w:date="2018-10-02T01:56:05Z">
          <w:pPr/>
        </w:pPrChange>
      </w:pPr>
      <w:ins w:id="678" w:author="prateek" w:date="2018-10-02T01:59:52Z">
        <w:r>
          <w:rPr>
            <w:b w:val="0"/>
            <w:bCs w:val="0"/>
            <w:sz w:val="24"/>
            <w:szCs w:val="24"/>
          </w:rPr>
          <w:t>I use</w:t>
        </w:r>
      </w:ins>
      <w:ins w:id="679" w:author="prateek" w:date="2018-10-02T01:59:53Z">
        <w:r>
          <w:rPr>
            <w:b w:val="0"/>
            <w:bCs w:val="0"/>
            <w:sz w:val="24"/>
            <w:szCs w:val="24"/>
          </w:rPr>
          <w:t xml:space="preserve">d a </w:t>
        </w:r>
      </w:ins>
      <w:ins w:id="680" w:author="prateek" w:date="2018-10-02T01:59:55Z">
        <w:r>
          <w:rPr>
            <w:b w:val="0"/>
            <w:bCs w:val="0"/>
            <w:sz w:val="24"/>
            <w:szCs w:val="24"/>
          </w:rPr>
          <w:t>RANSA</w:t>
        </w:r>
      </w:ins>
      <w:ins w:id="681" w:author="prateek" w:date="2018-10-02T01:59:56Z">
        <w:r>
          <w:rPr>
            <w:b w:val="0"/>
            <w:bCs w:val="0"/>
            <w:sz w:val="24"/>
            <w:szCs w:val="24"/>
          </w:rPr>
          <w:t>C r</w:t>
        </w:r>
      </w:ins>
      <w:ins w:id="682" w:author="prateek" w:date="2018-10-02T01:59:57Z">
        <w:r>
          <w:rPr>
            <w:b w:val="0"/>
            <w:bCs w:val="0"/>
            <w:sz w:val="24"/>
            <w:szCs w:val="24"/>
          </w:rPr>
          <w:t>egress</w:t>
        </w:r>
      </w:ins>
      <w:ins w:id="683" w:author="prateek" w:date="2018-10-02T01:59:58Z">
        <w:r>
          <w:rPr>
            <w:b w:val="0"/>
            <w:bCs w:val="0"/>
            <w:sz w:val="24"/>
            <w:szCs w:val="24"/>
          </w:rPr>
          <w:t>o</w:t>
        </w:r>
      </w:ins>
      <w:ins w:id="684" w:author="prateek" w:date="2018-10-02T01:59:59Z">
        <w:r>
          <w:rPr>
            <w:b w:val="0"/>
            <w:bCs w:val="0"/>
            <w:sz w:val="24"/>
            <w:szCs w:val="24"/>
          </w:rPr>
          <w:t xml:space="preserve">r to </w:t>
        </w:r>
      </w:ins>
      <w:ins w:id="685" w:author="prateek" w:date="2018-10-02T02:00:00Z">
        <w:r>
          <w:rPr>
            <w:b w:val="0"/>
            <w:bCs w:val="0"/>
            <w:sz w:val="24"/>
            <w:szCs w:val="24"/>
          </w:rPr>
          <w:t>calcul</w:t>
        </w:r>
      </w:ins>
      <w:ins w:id="686" w:author="prateek" w:date="2018-10-02T02:00:01Z">
        <w:r>
          <w:rPr>
            <w:b w:val="0"/>
            <w:bCs w:val="0"/>
            <w:sz w:val="24"/>
            <w:szCs w:val="24"/>
          </w:rPr>
          <w:t>ate the</w:t>
        </w:r>
      </w:ins>
      <w:ins w:id="687" w:author="prateek" w:date="2018-10-02T02:00:12Z">
        <w:r>
          <w:rPr>
            <w:b w:val="0"/>
            <w:bCs w:val="0"/>
            <w:sz w:val="24"/>
            <w:szCs w:val="24"/>
          </w:rPr>
          <w:t xml:space="preserve"> </w:t>
        </w:r>
      </w:ins>
      <w:ins w:id="688" w:author="prateek" w:date="2018-10-02T02:00:14Z">
        <w:r>
          <w:rPr>
            <w:b w:val="0"/>
            <w:bCs w:val="0"/>
            <w:sz w:val="24"/>
            <w:szCs w:val="24"/>
          </w:rPr>
          <w:t xml:space="preserve">plot </w:t>
        </w:r>
      </w:ins>
      <w:ins w:id="689" w:author="prateek" w:date="2018-10-02T02:00:15Z">
        <w:r>
          <w:rPr>
            <w:b w:val="0"/>
            <w:bCs w:val="0"/>
            <w:sz w:val="24"/>
            <w:szCs w:val="24"/>
          </w:rPr>
          <w:t>the reg</w:t>
        </w:r>
      </w:ins>
      <w:ins w:id="690" w:author="prateek" w:date="2018-10-02T02:00:16Z">
        <w:r>
          <w:rPr>
            <w:b w:val="0"/>
            <w:bCs w:val="0"/>
            <w:sz w:val="24"/>
            <w:szCs w:val="24"/>
          </w:rPr>
          <w:t xml:space="preserve">ression </w:t>
        </w:r>
      </w:ins>
      <w:ins w:id="691" w:author="prateek" w:date="2018-10-02T02:00:17Z">
        <w:r>
          <w:rPr>
            <w:b w:val="0"/>
            <w:bCs w:val="0"/>
            <w:sz w:val="24"/>
            <w:szCs w:val="24"/>
          </w:rPr>
          <w:t xml:space="preserve">line </w:t>
        </w:r>
      </w:ins>
      <w:ins w:id="692" w:author="prateek" w:date="2018-10-02T02:00:19Z">
        <w:r>
          <w:rPr>
            <w:b w:val="0"/>
            <w:bCs w:val="0"/>
            <w:sz w:val="24"/>
            <w:szCs w:val="24"/>
          </w:rPr>
          <w:t>b</w:t>
        </w:r>
      </w:ins>
      <w:ins w:id="693" w:author="prateek" w:date="2018-10-02T02:00:20Z">
        <w:r>
          <w:rPr>
            <w:b w:val="0"/>
            <w:bCs w:val="0"/>
            <w:sz w:val="24"/>
            <w:szCs w:val="24"/>
          </w:rPr>
          <w:t>etwe</w:t>
        </w:r>
      </w:ins>
      <w:ins w:id="694" w:author="prateek" w:date="2018-10-02T02:00:21Z">
        <w:r>
          <w:rPr>
            <w:b w:val="0"/>
            <w:bCs w:val="0"/>
            <w:sz w:val="24"/>
            <w:szCs w:val="24"/>
          </w:rPr>
          <w:t>en to</w:t>
        </w:r>
      </w:ins>
      <w:ins w:id="695" w:author="prateek" w:date="2018-10-02T02:00:22Z">
        <w:r>
          <w:rPr>
            <w:b w:val="0"/>
            <w:bCs w:val="0"/>
            <w:sz w:val="24"/>
            <w:szCs w:val="24"/>
          </w:rPr>
          <w:t>tal su</w:t>
        </w:r>
      </w:ins>
      <w:ins w:id="696" w:author="prateek" w:date="2018-10-02T02:00:24Z">
        <w:r>
          <w:rPr>
            <w:b w:val="0"/>
            <w:bCs w:val="0"/>
            <w:sz w:val="24"/>
            <w:szCs w:val="24"/>
          </w:rPr>
          <w:t xml:space="preserve">lfur </w:t>
        </w:r>
      </w:ins>
      <w:ins w:id="697" w:author="prateek" w:date="2018-10-02T02:00:25Z">
        <w:r>
          <w:rPr>
            <w:b w:val="0"/>
            <w:bCs w:val="0"/>
            <w:sz w:val="24"/>
            <w:szCs w:val="24"/>
          </w:rPr>
          <w:t>dio</w:t>
        </w:r>
      </w:ins>
      <w:ins w:id="698" w:author="prateek" w:date="2018-10-02T02:00:26Z">
        <w:r>
          <w:rPr>
            <w:b w:val="0"/>
            <w:bCs w:val="0"/>
            <w:sz w:val="24"/>
            <w:szCs w:val="24"/>
          </w:rPr>
          <w:t>xid</w:t>
        </w:r>
      </w:ins>
      <w:ins w:id="699" w:author="prateek" w:date="2018-10-02T02:00:27Z">
        <w:r>
          <w:rPr>
            <w:b w:val="0"/>
            <w:bCs w:val="0"/>
            <w:sz w:val="24"/>
            <w:szCs w:val="24"/>
          </w:rPr>
          <w:t xml:space="preserve">e and </w:t>
        </w:r>
      </w:ins>
      <w:ins w:id="700" w:author="prateek" w:date="2018-10-02T02:00:29Z">
        <w:r>
          <w:rPr>
            <w:b w:val="0"/>
            <w:bCs w:val="0"/>
            <w:sz w:val="24"/>
            <w:szCs w:val="24"/>
          </w:rPr>
          <w:t>densi</w:t>
        </w:r>
      </w:ins>
      <w:ins w:id="701" w:author="prateek" w:date="2018-10-02T02:00:30Z">
        <w:r>
          <w:rPr>
            <w:b w:val="0"/>
            <w:bCs w:val="0"/>
            <w:sz w:val="24"/>
            <w:szCs w:val="24"/>
          </w:rPr>
          <w:t>ty of th</w:t>
        </w:r>
      </w:ins>
      <w:ins w:id="702" w:author="prateek" w:date="2018-10-02T02:00:31Z">
        <w:r>
          <w:rPr>
            <w:b w:val="0"/>
            <w:bCs w:val="0"/>
            <w:sz w:val="24"/>
            <w:szCs w:val="24"/>
          </w:rPr>
          <w:t xml:space="preserve">e </w:t>
        </w:r>
      </w:ins>
      <w:ins w:id="703" w:author="prateek" w:date="2018-10-02T02:00:34Z">
        <w:r>
          <w:rPr>
            <w:b w:val="0"/>
            <w:bCs w:val="0"/>
            <w:sz w:val="24"/>
            <w:szCs w:val="24"/>
          </w:rPr>
          <w:t>wi</w:t>
        </w:r>
      </w:ins>
      <w:ins w:id="704" w:author="prateek" w:date="2018-10-02T02:00:35Z">
        <w:r>
          <w:rPr>
            <w:b w:val="0"/>
            <w:bCs w:val="0"/>
            <w:sz w:val="24"/>
            <w:szCs w:val="24"/>
          </w:rPr>
          <w:t>ne</w:t>
        </w:r>
      </w:ins>
      <w:ins w:id="705" w:author="prateek" w:date="2018-10-02T02:00:47Z">
        <w:r>
          <w:rPr>
            <w:b w:val="0"/>
            <w:bCs w:val="0"/>
            <w:sz w:val="24"/>
            <w:szCs w:val="24"/>
          </w:rPr>
          <w:t>.</w:t>
        </w:r>
      </w:ins>
    </w:p>
    <w:p>
      <w:pPr>
        <w:ind w:firstLine="0"/>
        <w:jc w:val="both"/>
        <w:rPr>
          <w:ins w:id="707" w:author="prateek" w:date="2018-10-02T02:00:48Z"/>
          <w:b w:val="0"/>
          <w:bCs w:val="0"/>
          <w:sz w:val="24"/>
          <w:szCs w:val="24"/>
        </w:rPr>
        <w:pPrChange w:id="706" w:author="prateek" w:date="2018-10-02T01:56:05Z">
          <w:pPr/>
        </w:pPrChange>
      </w:pPr>
    </w:p>
    <w:p>
      <w:pPr>
        <w:ind w:firstLine="0"/>
        <w:jc w:val="both"/>
        <w:rPr>
          <w:ins w:id="709" w:author="prateek" w:date="2018-10-02T01:03:54Z"/>
          <w:b w:val="0"/>
          <w:bCs w:val="0"/>
          <w:sz w:val="24"/>
          <w:szCs w:val="24"/>
          <w:rPrChange w:id="710" w:author="prateek" w:date="2018-10-02T01:06:42Z">
            <w:rPr>
              <w:ins w:id="711" w:author="prateek" w:date="2018-10-02T01:03:54Z"/>
              <w:b/>
              <w:bCs/>
              <w:sz w:val="24"/>
              <w:szCs w:val="24"/>
            </w:rPr>
          </w:rPrChange>
        </w:rPr>
        <w:pPrChange w:id="708" w:author="prateek" w:date="2018-10-02T01:56:05Z">
          <w:pPr/>
        </w:pPrChange>
      </w:pPr>
      <w:ins w:id="712" w:author="prateek" w:date="2018-10-02T02:00:48Z">
        <w:r>
          <w:rPr>
            <w:b w:val="0"/>
            <w:bCs w:val="0"/>
            <w:sz w:val="24"/>
            <w:szCs w:val="24"/>
          </w:rPr>
          <w:t>F</w:t>
        </w:r>
      </w:ins>
      <w:ins w:id="713" w:author="prateek" w:date="2018-10-02T02:00:50Z">
        <w:r>
          <w:rPr>
            <w:b w:val="0"/>
            <w:bCs w:val="0"/>
            <w:sz w:val="24"/>
            <w:szCs w:val="24"/>
          </w:rPr>
          <w:t>ina</w:t>
        </w:r>
      </w:ins>
      <w:ins w:id="714" w:author="prateek" w:date="2018-10-02T02:00:51Z">
        <w:r>
          <w:rPr>
            <w:b w:val="0"/>
            <w:bCs w:val="0"/>
            <w:sz w:val="24"/>
            <w:szCs w:val="24"/>
          </w:rPr>
          <w:t xml:space="preserve">lly </w:t>
        </w:r>
      </w:ins>
      <w:ins w:id="715" w:author="prateek" w:date="2018-10-02T02:00:53Z">
        <w:r>
          <w:rPr>
            <w:b w:val="0"/>
            <w:bCs w:val="0"/>
            <w:sz w:val="24"/>
            <w:szCs w:val="24"/>
          </w:rPr>
          <w:t xml:space="preserve">I </w:t>
        </w:r>
      </w:ins>
      <w:ins w:id="716" w:author="prateek" w:date="2018-10-02T02:00:54Z">
        <w:r>
          <w:rPr>
            <w:b w:val="0"/>
            <w:bCs w:val="0"/>
            <w:sz w:val="24"/>
            <w:szCs w:val="24"/>
          </w:rPr>
          <w:t>app</w:t>
        </w:r>
      </w:ins>
      <w:ins w:id="717" w:author="prateek" w:date="2018-10-02T02:00:55Z">
        <w:r>
          <w:rPr>
            <w:b w:val="0"/>
            <w:bCs w:val="0"/>
            <w:sz w:val="24"/>
            <w:szCs w:val="24"/>
          </w:rPr>
          <w:t>lie</w:t>
        </w:r>
      </w:ins>
      <w:ins w:id="718" w:author="prateek" w:date="2018-10-02T02:00:56Z">
        <w:r>
          <w:rPr>
            <w:b w:val="0"/>
            <w:bCs w:val="0"/>
            <w:sz w:val="24"/>
            <w:szCs w:val="24"/>
          </w:rPr>
          <w:t xml:space="preserve">d </w:t>
        </w:r>
      </w:ins>
      <w:ins w:id="719" w:author="prateek" w:date="2018-10-02T02:00:57Z">
        <w:r>
          <w:rPr>
            <w:b w:val="0"/>
            <w:bCs w:val="0"/>
            <w:sz w:val="24"/>
            <w:szCs w:val="24"/>
          </w:rPr>
          <w:t xml:space="preserve">a </w:t>
        </w:r>
      </w:ins>
      <w:ins w:id="720" w:author="prateek" w:date="2018-10-02T02:00:58Z">
        <w:r>
          <w:rPr>
            <w:b w:val="0"/>
            <w:bCs w:val="0"/>
            <w:sz w:val="24"/>
            <w:szCs w:val="24"/>
          </w:rPr>
          <w:t xml:space="preserve">simple </w:t>
        </w:r>
      </w:ins>
      <w:ins w:id="721" w:author="prateek" w:date="2018-10-02T02:00:59Z">
        <w:r>
          <w:rPr>
            <w:b w:val="0"/>
            <w:bCs w:val="0"/>
            <w:sz w:val="24"/>
            <w:szCs w:val="24"/>
          </w:rPr>
          <w:t>l</w:t>
        </w:r>
      </w:ins>
      <w:ins w:id="722" w:author="prateek" w:date="2018-10-02T02:01:00Z">
        <w:r>
          <w:rPr>
            <w:b w:val="0"/>
            <w:bCs w:val="0"/>
            <w:sz w:val="24"/>
            <w:szCs w:val="24"/>
          </w:rPr>
          <w:t>inear</w:t>
        </w:r>
      </w:ins>
      <w:ins w:id="723" w:author="prateek" w:date="2018-10-02T02:01:01Z">
        <w:r>
          <w:rPr>
            <w:b w:val="0"/>
            <w:bCs w:val="0"/>
            <w:sz w:val="24"/>
            <w:szCs w:val="24"/>
          </w:rPr>
          <w:t xml:space="preserve"> regr</w:t>
        </w:r>
      </w:ins>
      <w:ins w:id="724" w:author="prateek" w:date="2018-10-02T02:01:02Z">
        <w:r>
          <w:rPr>
            <w:b w:val="0"/>
            <w:bCs w:val="0"/>
            <w:sz w:val="24"/>
            <w:szCs w:val="24"/>
          </w:rPr>
          <w:t>ession ov</w:t>
        </w:r>
      </w:ins>
      <w:ins w:id="725" w:author="prateek" w:date="2018-10-02T02:01:03Z">
        <w:r>
          <w:rPr>
            <w:b w:val="0"/>
            <w:bCs w:val="0"/>
            <w:sz w:val="24"/>
            <w:szCs w:val="24"/>
          </w:rPr>
          <w:t>er the</w:t>
        </w:r>
      </w:ins>
      <w:ins w:id="726" w:author="prateek" w:date="2018-10-02T02:01:05Z">
        <w:r>
          <w:rPr>
            <w:b w:val="0"/>
            <w:bCs w:val="0"/>
            <w:sz w:val="24"/>
            <w:szCs w:val="24"/>
          </w:rPr>
          <w:t xml:space="preserve"> ab</w:t>
        </w:r>
      </w:ins>
      <w:ins w:id="727" w:author="prateek" w:date="2018-10-02T02:01:06Z">
        <w:r>
          <w:rPr>
            <w:b w:val="0"/>
            <w:bCs w:val="0"/>
            <w:sz w:val="24"/>
            <w:szCs w:val="24"/>
          </w:rPr>
          <w:t xml:space="preserve">ove </w:t>
        </w:r>
      </w:ins>
      <w:ins w:id="728" w:author="prateek" w:date="2018-10-02T02:01:07Z">
        <w:r>
          <w:rPr>
            <w:b w:val="0"/>
            <w:bCs w:val="0"/>
            <w:sz w:val="24"/>
            <w:szCs w:val="24"/>
          </w:rPr>
          <w:t xml:space="preserve">two </w:t>
        </w:r>
      </w:ins>
      <w:ins w:id="729" w:author="prateek" w:date="2018-10-02T02:01:08Z">
        <w:r>
          <w:rPr>
            <w:b w:val="0"/>
            <w:bCs w:val="0"/>
            <w:sz w:val="24"/>
            <w:szCs w:val="24"/>
          </w:rPr>
          <w:t>featu</w:t>
        </w:r>
      </w:ins>
      <w:ins w:id="730" w:author="prateek" w:date="2018-10-02T02:01:09Z">
        <w:r>
          <w:rPr>
            <w:b w:val="0"/>
            <w:bCs w:val="0"/>
            <w:sz w:val="24"/>
            <w:szCs w:val="24"/>
          </w:rPr>
          <w:t xml:space="preserve">res </w:t>
        </w:r>
      </w:ins>
      <w:ins w:id="731" w:author="prateek" w:date="2018-10-02T02:01:11Z">
        <w:r>
          <w:rPr>
            <w:b w:val="0"/>
            <w:bCs w:val="0"/>
            <w:sz w:val="24"/>
            <w:szCs w:val="24"/>
          </w:rPr>
          <w:t>t</w:t>
        </w:r>
      </w:ins>
      <w:ins w:id="732" w:author="prateek" w:date="2018-10-02T02:01:12Z">
        <w:r>
          <w:rPr>
            <w:b w:val="0"/>
            <w:bCs w:val="0"/>
            <w:sz w:val="24"/>
            <w:szCs w:val="24"/>
          </w:rPr>
          <w:t>o</w:t>
        </w:r>
      </w:ins>
      <w:ins w:id="733" w:author="prateek" w:date="2018-10-02T02:01:28Z">
        <w:r>
          <w:rPr>
            <w:b w:val="0"/>
            <w:bCs w:val="0"/>
            <w:sz w:val="24"/>
            <w:szCs w:val="24"/>
          </w:rPr>
          <w:t xml:space="preserve"> eval</w:t>
        </w:r>
      </w:ins>
      <w:ins w:id="734" w:author="prateek" w:date="2018-10-02T02:01:29Z">
        <w:r>
          <w:rPr>
            <w:b w:val="0"/>
            <w:bCs w:val="0"/>
            <w:sz w:val="24"/>
            <w:szCs w:val="24"/>
          </w:rPr>
          <w:t>uate the</w:t>
        </w:r>
      </w:ins>
      <w:ins w:id="735" w:author="prateek" w:date="2018-10-02T02:01:30Z">
        <w:r>
          <w:rPr>
            <w:b w:val="0"/>
            <w:bCs w:val="0"/>
            <w:sz w:val="24"/>
            <w:szCs w:val="24"/>
          </w:rPr>
          <w:t xml:space="preserve"> perf</w:t>
        </w:r>
      </w:ins>
      <w:ins w:id="736" w:author="prateek" w:date="2018-10-02T02:01:31Z">
        <w:r>
          <w:rPr>
            <w:b w:val="0"/>
            <w:bCs w:val="0"/>
            <w:sz w:val="24"/>
            <w:szCs w:val="24"/>
          </w:rPr>
          <w:t>orma</w:t>
        </w:r>
      </w:ins>
      <w:ins w:id="737" w:author="prateek" w:date="2018-10-02T02:01:32Z">
        <w:r>
          <w:rPr>
            <w:b w:val="0"/>
            <w:bCs w:val="0"/>
            <w:sz w:val="24"/>
            <w:szCs w:val="24"/>
          </w:rPr>
          <w:t>nce of th</w:t>
        </w:r>
      </w:ins>
      <w:ins w:id="738" w:author="prateek" w:date="2018-10-02T02:01:33Z">
        <w:r>
          <w:rPr>
            <w:b w:val="0"/>
            <w:bCs w:val="0"/>
            <w:sz w:val="24"/>
            <w:szCs w:val="24"/>
          </w:rPr>
          <w:t xml:space="preserve">e </w:t>
        </w:r>
      </w:ins>
      <w:ins w:id="739" w:author="prateek" w:date="2018-10-02T02:01:35Z">
        <w:r>
          <w:rPr>
            <w:b w:val="0"/>
            <w:bCs w:val="0"/>
            <w:sz w:val="24"/>
            <w:szCs w:val="24"/>
          </w:rPr>
          <w:t>regress</w:t>
        </w:r>
      </w:ins>
      <w:ins w:id="740" w:author="prateek" w:date="2018-10-02T02:01:36Z">
        <w:r>
          <w:rPr>
            <w:b w:val="0"/>
            <w:bCs w:val="0"/>
            <w:sz w:val="24"/>
            <w:szCs w:val="24"/>
          </w:rPr>
          <w:t>ion model</w:t>
        </w:r>
      </w:ins>
      <w:ins w:id="741" w:author="prateek" w:date="2018-10-02T02:01:37Z">
        <w:r>
          <w:rPr>
            <w:b w:val="0"/>
            <w:bCs w:val="0"/>
            <w:sz w:val="24"/>
            <w:szCs w:val="24"/>
          </w:rPr>
          <w:t xml:space="preserve">. </w:t>
        </w:r>
      </w:ins>
      <w:ins w:id="742" w:author="prateek" w:date="2018-10-02T02:01:38Z">
        <w:r>
          <w:rPr>
            <w:b w:val="0"/>
            <w:bCs w:val="0"/>
            <w:sz w:val="24"/>
            <w:szCs w:val="24"/>
          </w:rPr>
          <w:t>The mo</w:t>
        </w:r>
      </w:ins>
      <w:ins w:id="743" w:author="prateek" w:date="2018-10-02T02:01:39Z">
        <w:r>
          <w:rPr>
            <w:b w:val="0"/>
            <w:bCs w:val="0"/>
            <w:sz w:val="24"/>
            <w:szCs w:val="24"/>
          </w:rPr>
          <w:t xml:space="preserve">del </w:t>
        </w:r>
      </w:ins>
      <w:ins w:id="744" w:author="prateek" w:date="2018-10-02T02:01:40Z">
        <w:r>
          <w:rPr>
            <w:b w:val="0"/>
            <w:bCs w:val="0"/>
            <w:sz w:val="24"/>
            <w:szCs w:val="24"/>
          </w:rPr>
          <w:t>go</w:t>
        </w:r>
      </w:ins>
      <w:ins w:id="745" w:author="prateek" w:date="2018-10-02T02:01:41Z">
        <w:r>
          <w:rPr>
            <w:b w:val="0"/>
            <w:bCs w:val="0"/>
            <w:sz w:val="24"/>
            <w:szCs w:val="24"/>
          </w:rPr>
          <w:t xml:space="preserve">t a </w:t>
        </w:r>
      </w:ins>
      <w:ins w:id="746" w:author="prateek" w:date="2018-10-02T02:01:42Z">
        <w:r>
          <w:rPr>
            <w:b w:val="0"/>
            <w:bCs w:val="0"/>
            <w:sz w:val="24"/>
            <w:szCs w:val="24"/>
          </w:rPr>
          <w:t>MSE</w:t>
        </w:r>
      </w:ins>
      <w:ins w:id="747" w:author="prateek" w:date="2018-10-02T02:01:43Z">
        <w:r>
          <w:rPr>
            <w:b w:val="0"/>
            <w:bCs w:val="0"/>
            <w:sz w:val="24"/>
            <w:szCs w:val="24"/>
          </w:rPr>
          <w:t xml:space="preserve"> </w:t>
        </w:r>
      </w:ins>
      <w:ins w:id="748" w:author="prateek" w:date="2018-10-02T02:01:44Z">
        <w:r>
          <w:rPr>
            <w:b w:val="0"/>
            <w:bCs w:val="0"/>
            <w:sz w:val="24"/>
            <w:szCs w:val="24"/>
          </w:rPr>
          <w:t>er</w:t>
        </w:r>
      </w:ins>
      <w:ins w:id="749" w:author="prateek" w:date="2018-10-02T02:01:45Z">
        <w:r>
          <w:rPr>
            <w:b w:val="0"/>
            <w:bCs w:val="0"/>
            <w:sz w:val="24"/>
            <w:szCs w:val="24"/>
          </w:rPr>
          <w:t xml:space="preserve">ror </w:t>
        </w:r>
      </w:ins>
      <w:ins w:id="750" w:author="prateek" w:date="2018-10-02T02:01:46Z">
        <w:r>
          <w:rPr>
            <w:b w:val="0"/>
            <w:bCs w:val="0"/>
            <w:sz w:val="24"/>
            <w:szCs w:val="24"/>
          </w:rPr>
          <w:t xml:space="preserve">of </w:t>
        </w:r>
      </w:ins>
      <w:ins w:id="751" w:author="prateek" w:date="2018-10-02T02:01:47Z">
        <w:r>
          <w:rPr>
            <w:b w:val="0"/>
            <w:bCs w:val="0"/>
            <w:sz w:val="24"/>
            <w:szCs w:val="24"/>
          </w:rPr>
          <w:t xml:space="preserve">0 </w:t>
        </w:r>
      </w:ins>
      <w:ins w:id="752" w:author="prateek" w:date="2018-10-02T02:01:48Z">
        <w:r>
          <w:rPr>
            <w:b w:val="0"/>
            <w:bCs w:val="0"/>
            <w:sz w:val="24"/>
            <w:szCs w:val="24"/>
          </w:rPr>
          <w:t xml:space="preserve">over </w:t>
        </w:r>
      </w:ins>
      <w:ins w:id="753" w:author="prateek" w:date="2018-10-02T02:01:50Z">
        <w:r>
          <w:rPr>
            <w:b w:val="0"/>
            <w:bCs w:val="0"/>
            <w:sz w:val="24"/>
            <w:szCs w:val="24"/>
          </w:rPr>
          <w:t xml:space="preserve">both </w:t>
        </w:r>
      </w:ins>
      <w:ins w:id="754" w:author="prateek" w:date="2018-10-02T02:01:52Z">
        <w:r>
          <w:rPr>
            <w:b w:val="0"/>
            <w:bCs w:val="0"/>
            <w:sz w:val="24"/>
            <w:szCs w:val="24"/>
          </w:rPr>
          <w:t>train</w:t>
        </w:r>
      </w:ins>
      <w:ins w:id="755" w:author="prateek" w:date="2018-10-02T02:01:53Z">
        <w:r>
          <w:rPr>
            <w:b w:val="0"/>
            <w:bCs w:val="0"/>
            <w:sz w:val="24"/>
            <w:szCs w:val="24"/>
          </w:rPr>
          <w:t>i</w:t>
        </w:r>
      </w:ins>
      <w:ins w:id="756" w:author="prateek" w:date="2018-10-02T02:01:54Z">
        <w:r>
          <w:rPr>
            <w:b w:val="0"/>
            <w:bCs w:val="0"/>
            <w:sz w:val="24"/>
            <w:szCs w:val="24"/>
          </w:rPr>
          <w:t>ng</w:t>
        </w:r>
      </w:ins>
      <w:ins w:id="757" w:author="prateek" w:date="2018-10-02T02:01:55Z">
        <w:r>
          <w:rPr>
            <w:b w:val="0"/>
            <w:bCs w:val="0"/>
            <w:sz w:val="24"/>
            <w:szCs w:val="24"/>
          </w:rPr>
          <w:t xml:space="preserve"> and tes</w:t>
        </w:r>
      </w:ins>
      <w:ins w:id="758" w:author="prateek" w:date="2018-10-02T02:01:56Z">
        <w:r>
          <w:rPr>
            <w:b w:val="0"/>
            <w:bCs w:val="0"/>
            <w:sz w:val="24"/>
            <w:szCs w:val="24"/>
          </w:rPr>
          <w:t>t set</w:t>
        </w:r>
      </w:ins>
      <w:ins w:id="759" w:author="prateek" w:date="2018-10-02T02:02:05Z">
        <w:r>
          <w:rPr>
            <w:b w:val="0"/>
            <w:bCs w:val="0"/>
            <w:sz w:val="24"/>
            <w:szCs w:val="24"/>
          </w:rPr>
          <w:t>, th</w:t>
        </w:r>
      </w:ins>
      <w:ins w:id="760" w:author="prateek" w:date="2018-10-02T02:02:06Z">
        <w:r>
          <w:rPr>
            <w:b w:val="0"/>
            <w:bCs w:val="0"/>
            <w:sz w:val="24"/>
            <w:szCs w:val="24"/>
          </w:rPr>
          <w:t xml:space="preserve">is is </w:t>
        </w:r>
      </w:ins>
      <w:ins w:id="761" w:author="prateek" w:date="2018-10-02T02:02:07Z">
        <w:r>
          <w:rPr>
            <w:b w:val="0"/>
            <w:bCs w:val="0"/>
            <w:sz w:val="24"/>
            <w:szCs w:val="24"/>
          </w:rPr>
          <w:t>clearly</w:t>
        </w:r>
      </w:ins>
      <w:ins w:id="762" w:author="prateek" w:date="2018-10-02T02:02:08Z">
        <w:r>
          <w:rPr>
            <w:b w:val="0"/>
            <w:bCs w:val="0"/>
            <w:sz w:val="24"/>
            <w:szCs w:val="24"/>
          </w:rPr>
          <w:t xml:space="preserve"> beca</w:t>
        </w:r>
      </w:ins>
      <w:ins w:id="763" w:author="prateek" w:date="2018-10-02T02:02:09Z">
        <w:r>
          <w:rPr>
            <w:b w:val="0"/>
            <w:bCs w:val="0"/>
            <w:sz w:val="24"/>
            <w:szCs w:val="24"/>
          </w:rPr>
          <w:t>use of</w:t>
        </w:r>
      </w:ins>
      <w:ins w:id="764" w:author="prateek" w:date="2018-10-02T02:02:10Z">
        <w:r>
          <w:rPr>
            <w:b w:val="0"/>
            <w:bCs w:val="0"/>
            <w:sz w:val="24"/>
            <w:szCs w:val="24"/>
          </w:rPr>
          <w:t xml:space="preserve"> the </w:t>
        </w:r>
      </w:ins>
      <w:ins w:id="765" w:author="prateek" w:date="2018-10-02T02:02:13Z">
        <w:r>
          <w:rPr>
            <w:b w:val="0"/>
            <w:bCs w:val="0"/>
            <w:sz w:val="24"/>
            <w:szCs w:val="24"/>
          </w:rPr>
          <w:t xml:space="preserve">less </w:t>
        </w:r>
      </w:ins>
      <w:ins w:id="766" w:author="prateek" w:date="2018-10-02T02:02:14Z">
        <w:r>
          <w:rPr>
            <w:b w:val="0"/>
            <w:bCs w:val="0"/>
            <w:sz w:val="24"/>
            <w:szCs w:val="24"/>
          </w:rPr>
          <w:t>number</w:t>
        </w:r>
      </w:ins>
      <w:ins w:id="767" w:author="prateek" w:date="2018-10-02T02:02:15Z">
        <w:r>
          <w:rPr>
            <w:b w:val="0"/>
            <w:bCs w:val="0"/>
            <w:sz w:val="24"/>
            <w:szCs w:val="24"/>
          </w:rPr>
          <w:t xml:space="preserve"> of t</w:t>
        </w:r>
      </w:ins>
      <w:ins w:id="768" w:author="prateek" w:date="2018-10-02T02:02:16Z">
        <w:r>
          <w:rPr>
            <w:b w:val="0"/>
            <w:bCs w:val="0"/>
            <w:sz w:val="24"/>
            <w:szCs w:val="24"/>
          </w:rPr>
          <w:t>rain</w:t>
        </w:r>
      </w:ins>
      <w:ins w:id="769" w:author="prateek" w:date="2018-10-02T02:02:17Z">
        <w:r>
          <w:rPr>
            <w:b w:val="0"/>
            <w:bCs w:val="0"/>
            <w:sz w:val="24"/>
            <w:szCs w:val="24"/>
          </w:rPr>
          <w:t>ing s</w:t>
        </w:r>
      </w:ins>
      <w:ins w:id="770" w:author="prateek" w:date="2018-10-02T02:02:18Z">
        <w:r>
          <w:rPr>
            <w:b w:val="0"/>
            <w:bCs w:val="0"/>
            <w:sz w:val="24"/>
            <w:szCs w:val="24"/>
          </w:rPr>
          <w:t>amples</w:t>
        </w:r>
      </w:ins>
      <w:ins w:id="771" w:author="prateek" w:date="2018-10-02T02:02:19Z">
        <w:r>
          <w:rPr>
            <w:b w:val="0"/>
            <w:bCs w:val="0"/>
            <w:sz w:val="24"/>
            <w:szCs w:val="24"/>
          </w:rPr>
          <w:t xml:space="preserve"> for th</w:t>
        </w:r>
      </w:ins>
      <w:ins w:id="772" w:author="prateek" w:date="2018-10-02T02:02:20Z">
        <w:r>
          <w:rPr>
            <w:b w:val="0"/>
            <w:bCs w:val="0"/>
            <w:sz w:val="24"/>
            <w:szCs w:val="24"/>
          </w:rPr>
          <w:t xml:space="preserve">e model </w:t>
        </w:r>
      </w:ins>
      <w:ins w:id="773" w:author="prateek" w:date="2018-10-02T02:02:21Z">
        <w:r>
          <w:rPr>
            <w:b w:val="0"/>
            <w:bCs w:val="0"/>
            <w:sz w:val="24"/>
            <w:szCs w:val="24"/>
          </w:rPr>
          <w:t>to tr</w:t>
        </w:r>
      </w:ins>
      <w:ins w:id="774" w:author="prateek" w:date="2018-10-02T02:02:22Z">
        <w:r>
          <w:rPr>
            <w:b w:val="0"/>
            <w:bCs w:val="0"/>
            <w:sz w:val="24"/>
            <w:szCs w:val="24"/>
          </w:rPr>
          <w:t>a</w:t>
        </w:r>
      </w:ins>
      <w:ins w:id="775" w:author="prateek" w:date="2018-10-02T02:02:24Z">
        <w:r>
          <w:rPr>
            <w:b w:val="0"/>
            <w:bCs w:val="0"/>
            <w:sz w:val="24"/>
            <w:szCs w:val="24"/>
          </w:rPr>
          <w:t>in</w:t>
        </w:r>
      </w:ins>
      <w:ins w:id="776" w:author="prateek" w:date="2018-10-02T02:02:26Z">
        <w:r>
          <w:rPr>
            <w:b w:val="0"/>
            <w:bCs w:val="0"/>
            <w:sz w:val="24"/>
            <w:szCs w:val="24"/>
          </w:rPr>
          <w:t xml:space="preserve"> upo</w:t>
        </w:r>
      </w:ins>
      <w:ins w:id="777" w:author="prateek" w:date="2018-10-02T02:02:27Z">
        <w:r>
          <w:rPr>
            <w:b w:val="0"/>
            <w:bCs w:val="0"/>
            <w:sz w:val="24"/>
            <w:szCs w:val="24"/>
          </w:rPr>
          <w:t>n lea</w:t>
        </w:r>
      </w:ins>
      <w:ins w:id="778" w:author="prateek" w:date="2018-10-02T02:02:28Z">
        <w:r>
          <w:rPr>
            <w:b w:val="0"/>
            <w:bCs w:val="0"/>
            <w:sz w:val="24"/>
            <w:szCs w:val="24"/>
          </w:rPr>
          <w:t>ding th</w:t>
        </w:r>
      </w:ins>
      <w:ins w:id="779" w:author="prateek" w:date="2018-10-02T02:02:29Z">
        <w:r>
          <w:rPr>
            <w:b w:val="0"/>
            <w:bCs w:val="0"/>
            <w:sz w:val="24"/>
            <w:szCs w:val="24"/>
          </w:rPr>
          <w:t>e mo</w:t>
        </w:r>
      </w:ins>
      <w:ins w:id="780" w:author="prateek" w:date="2018-10-02T02:02:30Z">
        <w:r>
          <w:rPr>
            <w:b w:val="0"/>
            <w:bCs w:val="0"/>
            <w:sz w:val="24"/>
            <w:szCs w:val="24"/>
          </w:rPr>
          <w:t>del to</w:t>
        </w:r>
      </w:ins>
      <w:ins w:id="781" w:author="prateek" w:date="2018-10-02T02:02:31Z">
        <w:r>
          <w:rPr>
            <w:b w:val="0"/>
            <w:bCs w:val="0"/>
            <w:sz w:val="24"/>
            <w:szCs w:val="24"/>
          </w:rPr>
          <w:t xml:space="preserve"> over</w:t>
        </w:r>
      </w:ins>
      <w:ins w:id="782" w:author="prateek" w:date="2018-10-02T02:02:32Z">
        <w:r>
          <w:rPr>
            <w:b w:val="0"/>
            <w:bCs w:val="0"/>
            <w:sz w:val="24"/>
            <w:szCs w:val="24"/>
          </w:rPr>
          <w:t>fit ver</w:t>
        </w:r>
      </w:ins>
      <w:ins w:id="783" w:author="prateek" w:date="2018-10-02T02:02:33Z">
        <w:r>
          <w:rPr>
            <w:b w:val="0"/>
            <w:bCs w:val="0"/>
            <w:sz w:val="24"/>
            <w:szCs w:val="24"/>
          </w:rPr>
          <w:t>y e</w:t>
        </w:r>
      </w:ins>
      <w:ins w:id="784" w:author="prateek" w:date="2018-10-02T02:02:34Z">
        <w:r>
          <w:rPr>
            <w:b w:val="0"/>
            <w:bCs w:val="0"/>
            <w:sz w:val="24"/>
            <w:szCs w:val="24"/>
          </w:rPr>
          <w:t>asily</w:t>
        </w:r>
      </w:ins>
      <w:ins w:id="785" w:author="prateek" w:date="2018-10-02T02:02:35Z">
        <w:r>
          <w:rPr>
            <w:b w:val="0"/>
            <w:bCs w:val="0"/>
            <w:sz w:val="24"/>
            <w:szCs w:val="24"/>
          </w:rPr>
          <w:t xml:space="preserve">. </w:t>
        </w:r>
      </w:ins>
      <w:ins w:id="786" w:author="prateek" w:date="2018-10-02T02:02:36Z">
        <w:r>
          <w:rPr>
            <w:b w:val="0"/>
            <w:bCs w:val="0"/>
            <w:sz w:val="24"/>
            <w:szCs w:val="24"/>
          </w:rPr>
          <w:t>H</w:t>
        </w:r>
      </w:ins>
      <w:ins w:id="787" w:author="prateek" w:date="2018-10-02T02:02:37Z">
        <w:r>
          <w:rPr>
            <w:b w:val="0"/>
            <w:bCs w:val="0"/>
            <w:sz w:val="24"/>
            <w:szCs w:val="24"/>
          </w:rPr>
          <w:t>o</w:t>
        </w:r>
      </w:ins>
      <w:ins w:id="788" w:author="prateek" w:date="2018-10-02T02:02:38Z">
        <w:r>
          <w:rPr>
            <w:b w:val="0"/>
            <w:bCs w:val="0"/>
            <w:sz w:val="24"/>
            <w:szCs w:val="24"/>
          </w:rPr>
          <w:t>wever t</w:t>
        </w:r>
      </w:ins>
      <w:ins w:id="789" w:author="prateek" w:date="2018-10-02T02:02:39Z">
        <w:r>
          <w:rPr>
            <w:b w:val="0"/>
            <w:bCs w:val="0"/>
            <w:sz w:val="24"/>
            <w:szCs w:val="24"/>
          </w:rPr>
          <w:t>he r</w:t>
        </w:r>
      </w:ins>
      <w:ins w:id="790" w:author="prateek" w:date="2018-10-02T02:02:42Z">
        <w:r>
          <w:rPr>
            <w:b w:val="0"/>
            <w:bCs w:val="0"/>
            <w:sz w:val="24"/>
            <w:szCs w:val="24"/>
            <w:vertAlign w:val="superscript"/>
            <w:rPrChange w:id="791" w:author="prateek" w:date="2018-10-02T02:02:49Z">
              <w:rPr>
                <w:b w:val="0"/>
                <w:bCs w:val="0"/>
                <w:sz w:val="24"/>
                <w:szCs w:val="24"/>
              </w:rPr>
            </w:rPrChange>
          </w:rPr>
          <w:t>2</w:t>
        </w:r>
      </w:ins>
      <w:ins w:id="793" w:author="prateek" w:date="2018-10-02T02:02:52Z">
        <w:r>
          <w:rPr>
            <w:b w:val="0"/>
            <w:bCs w:val="0"/>
            <w:sz w:val="24"/>
            <w:szCs w:val="24"/>
            <w:vertAlign w:val="superscript"/>
          </w:rPr>
          <w:t xml:space="preserve"> </w:t>
        </w:r>
      </w:ins>
      <w:ins w:id="794" w:author="prateek" w:date="2018-10-02T02:02:56Z">
        <w:r>
          <w:rPr>
            <w:b w:val="0"/>
            <w:bCs w:val="0"/>
            <w:sz w:val="24"/>
            <w:szCs w:val="24"/>
            <w:vertAlign w:val="baseline"/>
          </w:rPr>
          <w:t>err</w:t>
        </w:r>
      </w:ins>
      <w:ins w:id="795" w:author="prateek" w:date="2018-10-02T02:02:57Z">
        <w:r>
          <w:rPr>
            <w:b w:val="0"/>
            <w:bCs w:val="0"/>
            <w:sz w:val="24"/>
            <w:szCs w:val="24"/>
            <w:vertAlign w:val="baseline"/>
          </w:rPr>
          <w:t>or was</w:t>
        </w:r>
      </w:ins>
      <w:ins w:id="796" w:author="prateek" w:date="2018-10-02T02:02:58Z">
        <w:r>
          <w:rPr>
            <w:b w:val="0"/>
            <w:bCs w:val="0"/>
            <w:sz w:val="24"/>
            <w:szCs w:val="24"/>
            <w:vertAlign w:val="baseline"/>
          </w:rPr>
          <w:t xml:space="preserve"> </w:t>
        </w:r>
      </w:ins>
      <w:ins w:id="797" w:author="prateek" w:date="2018-10-02T02:03:09Z">
        <w:r>
          <w:rPr>
            <w:b w:val="0"/>
            <w:bCs w:val="0"/>
            <w:sz w:val="24"/>
            <w:szCs w:val="24"/>
            <w:vertAlign w:val="baseline"/>
          </w:rPr>
          <w:t>about</w:t>
        </w:r>
      </w:ins>
      <w:ins w:id="798" w:author="prateek" w:date="2018-10-02T02:03:10Z">
        <w:r>
          <w:rPr>
            <w:b w:val="0"/>
            <w:bCs w:val="0"/>
            <w:sz w:val="24"/>
            <w:szCs w:val="24"/>
            <w:vertAlign w:val="baseline"/>
          </w:rPr>
          <w:t xml:space="preserve"> 0.</w:t>
        </w:r>
      </w:ins>
      <w:ins w:id="799" w:author="prateek" w:date="2018-10-02T02:03:11Z">
        <w:r>
          <w:rPr>
            <w:b w:val="0"/>
            <w:bCs w:val="0"/>
            <w:sz w:val="24"/>
            <w:szCs w:val="24"/>
            <w:vertAlign w:val="baseline"/>
          </w:rPr>
          <w:t xml:space="preserve">3 on </w:t>
        </w:r>
      </w:ins>
      <w:ins w:id="800" w:author="prateek" w:date="2018-10-02T02:03:12Z">
        <w:r>
          <w:rPr>
            <w:b w:val="0"/>
            <w:bCs w:val="0"/>
            <w:sz w:val="24"/>
            <w:szCs w:val="24"/>
            <w:vertAlign w:val="baseline"/>
          </w:rPr>
          <w:t xml:space="preserve">the </w:t>
        </w:r>
      </w:ins>
      <w:ins w:id="801" w:author="prateek" w:date="2018-10-02T02:03:13Z">
        <w:r>
          <w:rPr>
            <w:b w:val="0"/>
            <w:bCs w:val="0"/>
            <w:sz w:val="24"/>
            <w:szCs w:val="24"/>
            <w:vertAlign w:val="baseline"/>
          </w:rPr>
          <w:t>t</w:t>
        </w:r>
      </w:ins>
      <w:ins w:id="802" w:author="prateek" w:date="2018-10-02T02:03:14Z">
        <w:r>
          <w:rPr>
            <w:b w:val="0"/>
            <w:bCs w:val="0"/>
            <w:sz w:val="24"/>
            <w:szCs w:val="24"/>
            <w:vertAlign w:val="baseline"/>
          </w:rPr>
          <w:t>ra</w:t>
        </w:r>
      </w:ins>
      <w:ins w:id="803" w:author="prateek" w:date="2018-10-02T02:03:15Z">
        <w:r>
          <w:rPr>
            <w:b w:val="0"/>
            <w:bCs w:val="0"/>
            <w:sz w:val="24"/>
            <w:szCs w:val="24"/>
            <w:vertAlign w:val="baseline"/>
          </w:rPr>
          <w:t>ining</w:t>
        </w:r>
      </w:ins>
      <w:ins w:id="804" w:author="prateek" w:date="2018-10-02T02:03:16Z">
        <w:r>
          <w:rPr>
            <w:b w:val="0"/>
            <w:bCs w:val="0"/>
            <w:sz w:val="24"/>
            <w:szCs w:val="24"/>
            <w:vertAlign w:val="baseline"/>
          </w:rPr>
          <w:t xml:space="preserve"> data</w:t>
        </w:r>
      </w:ins>
      <w:ins w:id="805" w:author="prateek" w:date="2018-10-02T02:03:17Z">
        <w:r>
          <w:rPr>
            <w:b w:val="0"/>
            <w:bCs w:val="0"/>
            <w:sz w:val="24"/>
            <w:szCs w:val="24"/>
            <w:vertAlign w:val="baseline"/>
          </w:rPr>
          <w:t xml:space="preserve"> </w:t>
        </w:r>
      </w:ins>
      <w:ins w:id="806" w:author="prateek" w:date="2018-10-02T02:03:19Z">
        <w:r>
          <w:rPr>
            <w:b w:val="0"/>
            <w:bCs w:val="0"/>
            <w:sz w:val="24"/>
            <w:szCs w:val="24"/>
            <w:vertAlign w:val="baseline"/>
          </w:rPr>
          <w:t xml:space="preserve">and </w:t>
        </w:r>
      </w:ins>
      <w:ins w:id="807" w:author="prateek" w:date="2018-10-02T02:03:21Z">
        <w:r>
          <w:rPr>
            <w:b w:val="0"/>
            <w:bCs w:val="0"/>
            <w:sz w:val="24"/>
            <w:szCs w:val="24"/>
            <w:vertAlign w:val="baseline"/>
          </w:rPr>
          <w:t>0.</w:t>
        </w:r>
      </w:ins>
      <w:ins w:id="808" w:author="prateek" w:date="2018-10-02T02:03:23Z">
        <w:r>
          <w:rPr>
            <w:b w:val="0"/>
            <w:bCs w:val="0"/>
            <w:sz w:val="24"/>
            <w:szCs w:val="24"/>
            <w:vertAlign w:val="baseline"/>
          </w:rPr>
          <w:t>22 on th</w:t>
        </w:r>
      </w:ins>
      <w:ins w:id="809" w:author="prateek" w:date="2018-10-02T02:03:24Z">
        <w:r>
          <w:rPr>
            <w:b w:val="0"/>
            <w:bCs w:val="0"/>
            <w:sz w:val="24"/>
            <w:szCs w:val="24"/>
            <w:vertAlign w:val="baseline"/>
          </w:rPr>
          <w:t>e test d</w:t>
        </w:r>
      </w:ins>
      <w:ins w:id="810" w:author="prateek" w:date="2018-10-02T02:03:25Z">
        <w:r>
          <w:rPr>
            <w:b w:val="0"/>
            <w:bCs w:val="0"/>
            <w:sz w:val="24"/>
            <w:szCs w:val="24"/>
            <w:vertAlign w:val="baseline"/>
          </w:rPr>
          <w:t xml:space="preserve">ata. </w:t>
        </w:r>
      </w:ins>
      <w:ins w:id="811" w:author="prateek" w:date="2018-10-02T02:03:27Z">
        <w:r>
          <w:rPr>
            <w:b w:val="0"/>
            <w:bCs w:val="0"/>
            <w:sz w:val="24"/>
            <w:szCs w:val="24"/>
            <w:vertAlign w:val="baseline"/>
          </w:rPr>
          <w:t>F</w:t>
        </w:r>
      </w:ins>
      <w:ins w:id="812" w:author="prateek" w:date="2018-10-02T02:03:28Z">
        <w:r>
          <w:rPr>
            <w:b w:val="0"/>
            <w:bCs w:val="0"/>
            <w:sz w:val="24"/>
            <w:szCs w:val="24"/>
            <w:vertAlign w:val="baseline"/>
          </w:rPr>
          <w:t xml:space="preserve">inally </w:t>
        </w:r>
      </w:ins>
      <w:ins w:id="813" w:author="prateek" w:date="2018-10-02T02:03:29Z">
        <w:r>
          <w:rPr>
            <w:b w:val="0"/>
            <w:bCs w:val="0"/>
            <w:sz w:val="24"/>
            <w:szCs w:val="24"/>
            <w:vertAlign w:val="baseline"/>
          </w:rPr>
          <w:t xml:space="preserve">I </w:t>
        </w:r>
      </w:ins>
      <w:ins w:id="814" w:author="prateek" w:date="2018-10-02T02:03:30Z">
        <w:r>
          <w:rPr>
            <w:b w:val="0"/>
            <w:bCs w:val="0"/>
            <w:sz w:val="24"/>
            <w:szCs w:val="24"/>
            <w:vertAlign w:val="baseline"/>
          </w:rPr>
          <w:t>ex</w:t>
        </w:r>
      </w:ins>
      <w:ins w:id="815" w:author="prateek" w:date="2018-10-02T02:03:31Z">
        <w:r>
          <w:rPr>
            <w:b w:val="0"/>
            <w:bCs w:val="0"/>
            <w:sz w:val="24"/>
            <w:szCs w:val="24"/>
            <w:vertAlign w:val="baseline"/>
          </w:rPr>
          <w:t>per</w:t>
        </w:r>
      </w:ins>
      <w:ins w:id="816" w:author="prateek" w:date="2018-10-02T02:03:32Z">
        <w:r>
          <w:rPr>
            <w:b w:val="0"/>
            <w:bCs w:val="0"/>
            <w:sz w:val="24"/>
            <w:szCs w:val="24"/>
            <w:vertAlign w:val="baseline"/>
          </w:rPr>
          <w:t>imen</w:t>
        </w:r>
      </w:ins>
      <w:ins w:id="817" w:author="prateek" w:date="2018-10-02T02:03:34Z">
        <w:r>
          <w:rPr>
            <w:b w:val="0"/>
            <w:bCs w:val="0"/>
            <w:sz w:val="24"/>
            <w:szCs w:val="24"/>
            <w:vertAlign w:val="baseline"/>
          </w:rPr>
          <w:t xml:space="preserve">ted </w:t>
        </w:r>
      </w:ins>
      <w:ins w:id="818" w:author="prateek" w:date="2018-10-02T02:03:35Z">
        <w:r>
          <w:rPr>
            <w:b w:val="0"/>
            <w:bCs w:val="0"/>
            <w:sz w:val="24"/>
            <w:szCs w:val="24"/>
            <w:vertAlign w:val="baseline"/>
          </w:rPr>
          <w:t xml:space="preserve">upon </w:t>
        </w:r>
      </w:ins>
      <w:ins w:id="819" w:author="prateek" w:date="2018-10-02T02:03:36Z">
        <w:r>
          <w:rPr>
            <w:b w:val="0"/>
            <w:bCs w:val="0"/>
            <w:sz w:val="24"/>
            <w:szCs w:val="24"/>
            <w:vertAlign w:val="baseline"/>
          </w:rPr>
          <w:t xml:space="preserve">the data </w:t>
        </w:r>
      </w:ins>
      <w:ins w:id="820" w:author="prateek" w:date="2018-10-02T02:03:37Z">
        <w:r>
          <w:rPr>
            <w:b w:val="0"/>
            <w:bCs w:val="0"/>
            <w:sz w:val="24"/>
            <w:szCs w:val="24"/>
            <w:vertAlign w:val="baseline"/>
          </w:rPr>
          <w:t xml:space="preserve">with </w:t>
        </w:r>
      </w:ins>
      <w:ins w:id="821" w:author="prateek" w:date="2018-10-02T02:03:39Z">
        <w:r>
          <w:rPr>
            <w:b w:val="0"/>
            <w:bCs w:val="0"/>
            <w:sz w:val="24"/>
            <w:szCs w:val="24"/>
            <w:vertAlign w:val="baseline"/>
          </w:rPr>
          <w:t xml:space="preserve">using </w:t>
        </w:r>
      </w:ins>
      <w:ins w:id="822" w:author="prateek" w:date="2018-10-02T02:03:43Z">
        <w:r>
          <w:rPr>
            <w:b w:val="0"/>
            <w:bCs w:val="0"/>
            <w:sz w:val="24"/>
            <w:szCs w:val="24"/>
            <w:vertAlign w:val="baseline"/>
          </w:rPr>
          <w:t>poly</w:t>
        </w:r>
      </w:ins>
      <w:ins w:id="823" w:author="prateek" w:date="2018-10-02T02:03:44Z">
        <w:r>
          <w:rPr>
            <w:b w:val="0"/>
            <w:bCs w:val="0"/>
            <w:sz w:val="24"/>
            <w:szCs w:val="24"/>
            <w:vertAlign w:val="baseline"/>
          </w:rPr>
          <w:t>no</w:t>
        </w:r>
      </w:ins>
      <w:ins w:id="824" w:author="prateek" w:date="2018-10-02T02:03:45Z">
        <w:r>
          <w:rPr>
            <w:b w:val="0"/>
            <w:bCs w:val="0"/>
            <w:sz w:val="24"/>
            <w:szCs w:val="24"/>
            <w:vertAlign w:val="baseline"/>
          </w:rPr>
          <w:t xml:space="preserve">mial </w:t>
        </w:r>
      </w:ins>
      <w:ins w:id="825" w:author="prateek" w:date="2018-10-02T02:03:46Z">
        <w:r>
          <w:rPr>
            <w:b w:val="0"/>
            <w:bCs w:val="0"/>
            <w:sz w:val="24"/>
            <w:szCs w:val="24"/>
            <w:vertAlign w:val="baseline"/>
          </w:rPr>
          <w:t>feature</w:t>
        </w:r>
      </w:ins>
      <w:ins w:id="826" w:author="prateek" w:date="2018-10-02T02:03:47Z">
        <w:r>
          <w:rPr>
            <w:b w:val="0"/>
            <w:bCs w:val="0"/>
            <w:sz w:val="24"/>
            <w:szCs w:val="24"/>
            <w:vertAlign w:val="baseline"/>
          </w:rPr>
          <w:t xml:space="preserve">s </w:t>
        </w:r>
      </w:ins>
      <w:ins w:id="827" w:author="prateek" w:date="2018-10-02T02:03:49Z">
        <w:r>
          <w:rPr>
            <w:b w:val="0"/>
            <w:bCs w:val="0"/>
            <w:sz w:val="24"/>
            <w:szCs w:val="24"/>
            <w:vertAlign w:val="baseline"/>
          </w:rPr>
          <w:t>an</w:t>
        </w:r>
      </w:ins>
      <w:ins w:id="828" w:author="prateek" w:date="2018-10-02T02:03:50Z">
        <w:r>
          <w:rPr>
            <w:b w:val="0"/>
            <w:bCs w:val="0"/>
            <w:sz w:val="24"/>
            <w:szCs w:val="24"/>
            <w:vertAlign w:val="baseline"/>
          </w:rPr>
          <w:t>d mode</w:t>
        </w:r>
      </w:ins>
      <w:ins w:id="829" w:author="prateek" w:date="2018-10-02T02:03:51Z">
        <w:r>
          <w:rPr>
            <w:b w:val="0"/>
            <w:bCs w:val="0"/>
            <w:sz w:val="24"/>
            <w:szCs w:val="24"/>
            <w:vertAlign w:val="baseline"/>
          </w:rPr>
          <w:t>llin</w:t>
        </w:r>
      </w:ins>
      <w:ins w:id="830" w:author="prateek" w:date="2018-10-02T02:03:52Z">
        <w:r>
          <w:rPr>
            <w:b w:val="0"/>
            <w:bCs w:val="0"/>
            <w:sz w:val="24"/>
            <w:szCs w:val="24"/>
            <w:vertAlign w:val="baseline"/>
          </w:rPr>
          <w:t xml:space="preserve">g non </w:t>
        </w:r>
      </w:ins>
      <w:ins w:id="831" w:author="prateek" w:date="2018-10-02T02:03:53Z">
        <w:r>
          <w:rPr>
            <w:b w:val="0"/>
            <w:bCs w:val="0"/>
            <w:sz w:val="24"/>
            <w:szCs w:val="24"/>
            <w:vertAlign w:val="baseline"/>
          </w:rPr>
          <w:t>linear</w:t>
        </w:r>
      </w:ins>
      <w:ins w:id="832" w:author="prateek" w:date="2018-10-02T02:03:54Z">
        <w:r>
          <w:rPr>
            <w:b w:val="0"/>
            <w:bCs w:val="0"/>
            <w:sz w:val="24"/>
            <w:szCs w:val="24"/>
            <w:vertAlign w:val="baseline"/>
          </w:rPr>
          <w:t xml:space="preserve"> rela</w:t>
        </w:r>
      </w:ins>
      <w:ins w:id="833" w:author="prateek" w:date="2018-10-02T02:03:55Z">
        <w:r>
          <w:rPr>
            <w:b w:val="0"/>
            <w:bCs w:val="0"/>
            <w:sz w:val="24"/>
            <w:szCs w:val="24"/>
            <w:vertAlign w:val="baseline"/>
          </w:rPr>
          <w:t>tion</w:t>
        </w:r>
      </w:ins>
      <w:ins w:id="834" w:author="prateek" w:date="2018-10-02T02:03:56Z">
        <w:r>
          <w:rPr>
            <w:b w:val="0"/>
            <w:bCs w:val="0"/>
            <w:sz w:val="24"/>
            <w:szCs w:val="24"/>
            <w:vertAlign w:val="baseline"/>
          </w:rPr>
          <w:t>sh</w:t>
        </w:r>
      </w:ins>
      <w:ins w:id="835" w:author="prateek" w:date="2018-10-02T02:03:57Z">
        <w:r>
          <w:rPr>
            <w:b w:val="0"/>
            <w:bCs w:val="0"/>
            <w:sz w:val="24"/>
            <w:szCs w:val="24"/>
            <w:vertAlign w:val="baseline"/>
          </w:rPr>
          <w:t>ip</w:t>
        </w:r>
      </w:ins>
      <w:ins w:id="836" w:author="prateek" w:date="2018-10-02T02:03:58Z">
        <w:r>
          <w:rPr>
            <w:b w:val="0"/>
            <w:bCs w:val="0"/>
            <w:sz w:val="24"/>
            <w:szCs w:val="24"/>
            <w:vertAlign w:val="baseline"/>
          </w:rPr>
          <w:t xml:space="preserve">s. </w:t>
        </w:r>
      </w:ins>
      <w:ins w:id="837" w:author="prateek" w:date="2018-10-02T02:04:07Z">
        <w:r>
          <w:rPr>
            <w:b w:val="0"/>
            <w:bCs w:val="0"/>
            <w:sz w:val="24"/>
            <w:szCs w:val="24"/>
            <w:vertAlign w:val="baseline"/>
          </w:rPr>
          <w:t xml:space="preserve">The </w:t>
        </w:r>
      </w:ins>
      <w:ins w:id="838" w:author="prateek" w:date="2018-10-02T02:04:08Z">
        <w:r>
          <w:rPr>
            <w:b w:val="0"/>
            <w:bCs w:val="0"/>
            <w:sz w:val="24"/>
            <w:szCs w:val="24"/>
            <w:vertAlign w:val="baseline"/>
          </w:rPr>
          <w:t>resu</w:t>
        </w:r>
      </w:ins>
      <w:ins w:id="839" w:author="prateek" w:date="2018-10-02T02:04:09Z">
        <w:r>
          <w:rPr>
            <w:b w:val="0"/>
            <w:bCs w:val="0"/>
            <w:sz w:val="24"/>
            <w:szCs w:val="24"/>
            <w:vertAlign w:val="baseline"/>
          </w:rPr>
          <w:t xml:space="preserve">lts </w:t>
        </w:r>
      </w:ins>
      <w:ins w:id="840" w:author="prateek" w:date="2018-10-02T02:04:10Z">
        <w:r>
          <w:rPr>
            <w:b w:val="0"/>
            <w:bCs w:val="0"/>
            <w:sz w:val="24"/>
            <w:szCs w:val="24"/>
            <w:vertAlign w:val="baseline"/>
          </w:rPr>
          <w:t>were bet</w:t>
        </w:r>
      </w:ins>
      <w:ins w:id="841" w:author="prateek" w:date="2018-10-02T02:04:11Z">
        <w:r>
          <w:rPr>
            <w:b w:val="0"/>
            <w:bCs w:val="0"/>
            <w:sz w:val="24"/>
            <w:szCs w:val="24"/>
            <w:vertAlign w:val="baseline"/>
          </w:rPr>
          <w:t>ter</w:t>
        </w:r>
      </w:ins>
      <w:ins w:id="842" w:author="prateek" w:date="2018-10-02T02:04:14Z">
        <w:r>
          <w:rPr>
            <w:b w:val="0"/>
            <w:bCs w:val="0"/>
            <w:sz w:val="24"/>
            <w:szCs w:val="24"/>
            <w:vertAlign w:val="baseline"/>
          </w:rPr>
          <w:t xml:space="preserve"> i</w:t>
        </w:r>
      </w:ins>
      <w:ins w:id="843" w:author="prateek" w:date="2018-10-02T02:04:17Z">
        <w:r>
          <w:rPr>
            <w:b w:val="0"/>
            <w:bCs w:val="0"/>
            <w:sz w:val="24"/>
            <w:szCs w:val="24"/>
            <w:vertAlign w:val="baseline"/>
          </w:rPr>
          <w:t>n t</w:t>
        </w:r>
      </w:ins>
      <w:ins w:id="844" w:author="prateek" w:date="2018-10-02T02:04:18Z">
        <w:r>
          <w:rPr>
            <w:b w:val="0"/>
            <w:bCs w:val="0"/>
            <w:sz w:val="24"/>
            <w:szCs w:val="24"/>
            <w:vertAlign w:val="baseline"/>
          </w:rPr>
          <w:t xml:space="preserve">he </w:t>
        </w:r>
      </w:ins>
      <w:ins w:id="845" w:author="prateek" w:date="2018-10-02T02:04:27Z">
        <w:r>
          <w:rPr>
            <w:b w:val="0"/>
            <w:bCs w:val="0"/>
            <w:sz w:val="24"/>
            <w:szCs w:val="24"/>
            <w:vertAlign w:val="baseline"/>
          </w:rPr>
          <w:t>non-</w:t>
        </w:r>
      </w:ins>
      <w:ins w:id="846" w:author="prateek" w:date="2018-10-02T02:04:28Z">
        <w:r>
          <w:rPr>
            <w:b w:val="0"/>
            <w:bCs w:val="0"/>
            <w:sz w:val="24"/>
            <w:szCs w:val="24"/>
            <w:vertAlign w:val="baseline"/>
          </w:rPr>
          <w:t>linear</w:t>
        </w:r>
      </w:ins>
      <w:ins w:id="847" w:author="prateek" w:date="2018-10-02T02:04:29Z">
        <w:r>
          <w:rPr>
            <w:b w:val="0"/>
            <w:bCs w:val="0"/>
            <w:sz w:val="24"/>
            <w:szCs w:val="24"/>
            <w:vertAlign w:val="baseline"/>
          </w:rPr>
          <w:t xml:space="preserve"> case </w:t>
        </w:r>
      </w:ins>
      <w:ins w:id="848" w:author="prateek" w:date="2018-10-02T02:04:30Z">
        <w:r>
          <w:rPr>
            <w:b w:val="0"/>
            <w:bCs w:val="0"/>
            <w:sz w:val="24"/>
            <w:szCs w:val="24"/>
            <w:vertAlign w:val="baseline"/>
          </w:rPr>
          <w:t>with a</w:t>
        </w:r>
      </w:ins>
      <w:ins w:id="849" w:author="prateek" w:date="2018-10-02T02:04:31Z">
        <w:r>
          <w:rPr>
            <w:b w:val="0"/>
            <w:bCs w:val="0"/>
            <w:sz w:val="24"/>
            <w:szCs w:val="24"/>
            <w:vertAlign w:val="baseline"/>
          </w:rPr>
          <w:t xml:space="preserve"> </w:t>
        </w:r>
      </w:ins>
      <w:ins w:id="850" w:author="prateek" w:date="2018-10-02T02:04:35Z">
        <w:r>
          <w:rPr>
            <w:b w:val="0"/>
            <w:bCs w:val="0"/>
            <w:sz w:val="24"/>
            <w:szCs w:val="24"/>
            <w:vertAlign w:val="baseline"/>
          </w:rPr>
          <w:t>r</w:t>
        </w:r>
      </w:ins>
      <w:ins w:id="851" w:author="prateek" w:date="2018-10-02T02:04:35Z">
        <w:r>
          <w:rPr>
            <w:b w:val="0"/>
            <w:bCs w:val="0"/>
            <w:sz w:val="24"/>
            <w:szCs w:val="24"/>
            <w:vertAlign w:val="superscript"/>
            <w:rPrChange w:id="852" w:author="prateek" w:date="2018-10-02T02:04:39Z">
              <w:rPr>
                <w:b w:val="0"/>
                <w:bCs w:val="0"/>
                <w:sz w:val="24"/>
                <w:szCs w:val="24"/>
                <w:vertAlign w:val="baseline"/>
              </w:rPr>
            </w:rPrChange>
          </w:rPr>
          <w:t>2</w:t>
        </w:r>
      </w:ins>
      <w:ins w:id="854" w:author="prateek" w:date="2018-10-02T02:04:41Z">
        <w:r>
          <w:rPr>
            <w:b w:val="0"/>
            <w:bCs w:val="0"/>
            <w:sz w:val="24"/>
            <w:szCs w:val="24"/>
            <w:vertAlign w:val="baseline"/>
          </w:rPr>
          <w:t xml:space="preserve"> </w:t>
        </w:r>
      </w:ins>
      <w:ins w:id="855" w:author="prateek" w:date="2018-10-02T02:04:42Z">
        <w:r>
          <w:rPr>
            <w:b w:val="0"/>
            <w:bCs w:val="0"/>
            <w:sz w:val="24"/>
            <w:szCs w:val="24"/>
            <w:vertAlign w:val="baseline"/>
          </w:rPr>
          <w:t>error</w:t>
        </w:r>
      </w:ins>
      <w:ins w:id="856" w:author="prateek" w:date="2018-10-02T02:04:43Z">
        <w:r>
          <w:rPr>
            <w:b w:val="0"/>
            <w:bCs w:val="0"/>
            <w:sz w:val="24"/>
            <w:szCs w:val="24"/>
            <w:vertAlign w:val="baseline"/>
          </w:rPr>
          <w:t xml:space="preserve"> of </w:t>
        </w:r>
      </w:ins>
      <w:ins w:id="857" w:author="prateek" w:date="2018-10-02T02:04:46Z">
        <w:r>
          <w:rPr>
            <w:b w:val="0"/>
            <w:bCs w:val="0"/>
            <w:sz w:val="24"/>
            <w:szCs w:val="24"/>
            <w:vertAlign w:val="baseline"/>
          </w:rPr>
          <w:t>0.</w:t>
        </w:r>
      </w:ins>
      <w:ins w:id="858" w:author="prateek" w:date="2018-10-02T02:04:47Z">
        <w:r>
          <w:rPr>
            <w:b w:val="0"/>
            <w:bCs w:val="0"/>
            <w:sz w:val="24"/>
            <w:szCs w:val="24"/>
            <w:vertAlign w:val="baseline"/>
          </w:rPr>
          <w:t>28</w:t>
        </w:r>
      </w:ins>
      <w:ins w:id="859" w:author="prateek" w:date="2018-10-02T02:04:48Z">
        <w:r>
          <w:rPr>
            <w:b w:val="0"/>
            <w:bCs w:val="0"/>
            <w:sz w:val="24"/>
            <w:szCs w:val="24"/>
            <w:vertAlign w:val="baseline"/>
          </w:rPr>
          <w:t xml:space="preserve">1 in </w:t>
        </w:r>
      </w:ins>
      <w:ins w:id="860" w:author="prateek" w:date="2018-10-02T02:04:49Z">
        <w:r>
          <w:rPr>
            <w:b w:val="0"/>
            <w:bCs w:val="0"/>
            <w:sz w:val="24"/>
            <w:szCs w:val="24"/>
            <w:vertAlign w:val="baseline"/>
          </w:rPr>
          <w:t>lin</w:t>
        </w:r>
      </w:ins>
      <w:ins w:id="861" w:author="prateek" w:date="2018-10-02T02:04:50Z">
        <w:r>
          <w:rPr>
            <w:b w:val="0"/>
            <w:bCs w:val="0"/>
            <w:sz w:val="24"/>
            <w:szCs w:val="24"/>
            <w:vertAlign w:val="baseline"/>
          </w:rPr>
          <w:t xml:space="preserve">ear, </w:t>
        </w:r>
      </w:ins>
      <w:ins w:id="862" w:author="prateek" w:date="2018-10-02T02:04:55Z">
        <w:r>
          <w:rPr>
            <w:b w:val="0"/>
            <w:bCs w:val="0"/>
            <w:sz w:val="24"/>
            <w:szCs w:val="24"/>
            <w:vertAlign w:val="baseline"/>
          </w:rPr>
          <w:t>0.</w:t>
        </w:r>
      </w:ins>
      <w:ins w:id="863" w:author="prateek" w:date="2018-10-02T02:04:58Z">
        <w:r>
          <w:rPr>
            <w:b w:val="0"/>
            <w:bCs w:val="0"/>
            <w:sz w:val="24"/>
            <w:szCs w:val="24"/>
            <w:vertAlign w:val="baseline"/>
          </w:rPr>
          <w:t>2</w:t>
        </w:r>
      </w:ins>
      <w:ins w:id="864" w:author="prateek" w:date="2018-10-02T02:04:59Z">
        <w:r>
          <w:rPr>
            <w:b w:val="0"/>
            <w:bCs w:val="0"/>
            <w:sz w:val="24"/>
            <w:szCs w:val="24"/>
            <w:vertAlign w:val="baseline"/>
          </w:rPr>
          <w:t xml:space="preserve">83 </w:t>
        </w:r>
      </w:ins>
      <w:ins w:id="865" w:author="prateek" w:date="2018-10-02T02:05:00Z">
        <w:r>
          <w:rPr>
            <w:b w:val="0"/>
            <w:bCs w:val="0"/>
            <w:sz w:val="24"/>
            <w:szCs w:val="24"/>
            <w:vertAlign w:val="baseline"/>
          </w:rPr>
          <w:t xml:space="preserve">in </w:t>
        </w:r>
      </w:ins>
      <w:ins w:id="866" w:author="prateek" w:date="2018-10-02T02:05:01Z">
        <w:r>
          <w:rPr>
            <w:b w:val="0"/>
            <w:bCs w:val="0"/>
            <w:sz w:val="24"/>
            <w:szCs w:val="24"/>
            <w:vertAlign w:val="baseline"/>
          </w:rPr>
          <w:t>quad</w:t>
        </w:r>
      </w:ins>
      <w:ins w:id="867" w:author="prateek" w:date="2018-10-02T02:05:02Z">
        <w:r>
          <w:rPr>
            <w:b w:val="0"/>
            <w:bCs w:val="0"/>
            <w:sz w:val="24"/>
            <w:szCs w:val="24"/>
            <w:vertAlign w:val="baseline"/>
          </w:rPr>
          <w:t>rati</w:t>
        </w:r>
      </w:ins>
      <w:ins w:id="868" w:author="prateek" w:date="2018-10-02T02:05:03Z">
        <w:r>
          <w:rPr>
            <w:b w:val="0"/>
            <w:bCs w:val="0"/>
            <w:sz w:val="24"/>
            <w:szCs w:val="24"/>
            <w:vertAlign w:val="baseline"/>
          </w:rPr>
          <w:t>c an</w:t>
        </w:r>
      </w:ins>
      <w:ins w:id="869" w:author="prateek" w:date="2018-10-02T02:05:05Z">
        <w:r>
          <w:rPr>
            <w:b w:val="0"/>
            <w:bCs w:val="0"/>
            <w:sz w:val="24"/>
            <w:szCs w:val="24"/>
            <w:vertAlign w:val="baseline"/>
          </w:rPr>
          <w:t>d 0</w:t>
        </w:r>
      </w:ins>
      <w:ins w:id="870" w:author="prateek" w:date="2018-10-02T02:05:07Z">
        <w:r>
          <w:rPr>
            <w:b w:val="0"/>
            <w:bCs w:val="0"/>
            <w:sz w:val="24"/>
            <w:szCs w:val="24"/>
            <w:vertAlign w:val="baseline"/>
          </w:rPr>
          <w:t>.</w:t>
        </w:r>
      </w:ins>
      <w:ins w:id="871" w:author="prateek" w:date="2018-10-02T02:05:09Z">
        <w:r>
          <w:rPr>
            <w:b w:val="0"/>
            <w:bCs w:val="0"/>
            <w:sz w:val="24"/>
            <w:szCs w:val="24"/>
            <w:vertAlign w:val="baseline"/>
          </w:rPr>
          <w:t>292 in</w:t>
        </w:r>
      </w:ins>
      <w:ins w:id="872" w:author="prateek" w:date="2018-10-02T02:05:10Z">
        <w:r>
          <w:rPr>
            <w:b w:val="0"/>
            <w:bCs w:val="0"/>
            <w:sz w:val="24"/>
            <w:szCs w:val="24"/>
            <w:vertAlign w:val="baseline"/>
          </w:rPr>
          <w:t xml:space="preserve"> </w:t>
        </w:r>
      </w:ins>
      <w:ins w:id="873" w:author="prateek" w:date="2018-10-02T02:05:14Z">
        <w:r>
          <w:rPr>
            <w:b w:val="0"/>
            <w:bCs w:val="0"/>
            <w:sz w:val="24"/>
            <w:szCs w:val="24"/>
            <w:vertAlign w:val="baseline"/>
          </w:rPr>
          <w:t>th</w:t>
        </w:r>
      </w:ins>
      <w:ins w:id="874" w:author="prateek" w:date="2018-10-02T02:05:15Z">
        <w:r>
          <w:rPr>
            <w:b w:val="0"/>
            <w:bCs w:val="0"/>
            <w:sz w:val="24"/>
            <w:szCs w:val="24"/>
            <w:vertAlign w:val="baseline"/>
          </w:rPr>
          <w:t>e case</w:t>
        </w:r>
      </w:ins>
      <w:ins w:id="875" w:author="prateek" w:date="2018-10-02T02:05:16Z">
        <w:r>
          <w:rPr>
            <w:b w:val="0"/>
            <w:bCs w:val="0"/>
            <w:sz w:val="24"/>
            <w:szCs w:val="24"/>
            <w:vertAlign w:val="baseline"/>
          </w:rPr>
          <w:t xml:space="preserve"> of </w:t>
        </w:r>
      </w:ins>
      <w:ins w:id="876" w:author="prateek" w:date="2018-10-02T02:05:10Z">
        <w:r>
          <w:rPr>
            <w:b w:val="0"/>
            <w:bCs w:val="0"/>
            <w:sz w:val="24"/>
            <w:szCs w:val="24"/>
            <w:vertAlign w:val="baseline"/>
          </w:rPr>
          <w:t>cub</w:t>
        </w:r>
      </w:ins>
      <w:ins w:id="877" w:author="prateek" w:date="2018-10-02T02:05:11Z">
        <w:r>
          <w:rPr>
            <w:b w:val="0"/>
            <w:bCs w:val="0"/>
            <w:sz w:val="24"/>
            <w:szCs w:val="24"/>
            <w:vertAlign w:val="baseline"/>
          </w:rPr>
          <w:t xml:space="preserve">ic </w:t>
        </w:r>
      </w:ins>
      <w:ins w:id="878" w:author="prateek" w:date="2018-10-02T02:05:20Z">
        <w:r>
          <w:rPr>
            <w:b w:val="0"/>
            <w:bCs w:val="0"/>
            <w:sz w:val="24"/>
            <w:szCs w:val="24"/>
            <w:vertAlign w:val="baseline"/>
          </w:rPr>
          <w:t>rela</w:t>
        </w:r>
      </w:ins>
      <w:ins w:id="879" w:author="prateek" w:date="2018-10-02T02:05:21Z">
        <w:r>
          <w:rPr>
            <w:b w:val="0"/>
            <w:bCs w:val="0"/>
            <w:sz w:val="24"/>
            <w:szCs w:val="24"/>
            <w:vertAlign w:val="baseline"/>
          </w:rPr>
          <w:t>tion</w:t>
        </w:r>
      </w:ins>
      <w:ins w:id="880" w:author="prateek" w:date="2018-10-02T02:05:22Z">
        <w:r>
          <w:rPr>
            <w:b w:val="0"/>
            <w:bCs w:val="0"/>
            <w:sz w:val="24"/>
            <w:szCs w:val="24"/>
            <w:vertAlign w:val="baseline"/>
          </w:rPr>
          <w:t>ship</w:t>
        </w:r>
      </w:ins>
      <w:ins w:id="881" w:author="prateek" w:date="2018-10-02T02:05:24Z">
        <w:r>
          <w:rPr>
            <w:b w:val="0"/>
            <w:bCs w:val="0"/>
            <w:sz w:val="24"/>
            <w:szCs w:val="24"/>
            <w:vertAlign w:val="baseline"/>
          </w:rPr>
          <w:t>.</w:t>
        </w:r>
      </w:ins>
    </w:p>
    <w:p>
      <w:pPr>
        <w:jc w:val="left"/>
        <w:rPr>
          <w:ins w:id="883" w:author="prateek" w:date="2018-10-02T01:03:55Z"/>
          <w:sz w:val="24"/>
          <w:szCs w:val="24"/>
        </w:rPr>
        <w:pPrChange w:id="882" w:author="prateek" w:date="2018-10-02T00:53:17Z">
          <w:pPr/>
        </w:pPrChange>
      </w:pPr>
    </w:p>
    <w:p>
      <w:pPr>
        <w:jc w:val="left"/>
        <w:rPr>
          <w:sz w:val="24"/>
          <w:szCs w:val="24"/>
        </w:rPr>
        <w:pPrChange w:id="884" w:author="prateek" w:date="2018-10-02T00:53:17Z">
          <w:pPr/>
        </w:pPrChange>
      </w:pPr>
      <w:ins w:id="885" w:author="prateek" w:date="2018-10-02T02:05:32Z">
        <w:r>
          <w:rPr>
            <w:sz w:val="24"/>
            <w:szCs w:val="24"/>
          </w:rPr>
          <w:t>Th</w:t>
        </w:r>
      </w:ins>
      <w:ins w:id="886" w:author="prateek" w:date="2018-10-02T02:05:33Z">
        <w:r>
          <w:rPr>
            <w:sz w:val="24"/>
            <w:szCs w:val="24"/>
          </w:rPr>
          <w:t xml:space="preserve">e </w:t>
        </w:r>
      </w:ins>
      <w:ins w:id="887" w:author="prateek" w:date="2018-10-02T02:05:34Z">
        <w:r>
          <w:rPr>
            <w:sz w:val="24"/>
            <w:szCs w:val="24"/>
          </w:rPr>
          <w:t>code</w:t>
        </w:r>
      </w:ins>
      <w:ins w:id="888" w:author="prateek" w:date="2018-10-02T02:05:35Z">
        <w:r>
          <w:rPr>
            <w:sz w:val="24"/>
            <w:szCs w:val="24"/>
          </w:rPr>
          <w:t xml:space="preserve"> and </w:t>
        </w:r>
      </w:ins>
      <w:ins w:id="889" w:author="prateek" w:date="2018-10-02T02:05:36Z">
        <w:r>
          <w:rPr>
            <w:sz w:val="24"/>
            <w:szCs w:val="24"/>
          </w:rPr>
          <w:t>p</w:t>
        </w:r>
      </w:ins>
      <w:ins w:id="890" w:author="prateek" w:date="2018-10-02T02:05:37Z">
        <w:r>
          <w:rPr>
            <w:sz w:val="24"/>
            <w:szCs w:val="24"/>
          </w:rPr>
          <w:t xml:space="preserve">lots </w:t>
        </w:r>
      </w:ins>
      <w:ins w:id="891" w:author="prateek" w:date="2018-10-02T02:05:38Z">
        <w:r>
          <w:rPr>
            <w:sz w:val="24"/>
            <w:szCs w:val="24"/>
          </w:rPr>
          <w:t xml:space="preserve">can be </w:t>
        </w:r>
      </w:ins>
      <w:ins w:id="892" w:author="prateek" w:date="2018-10-02T02:05:39Z">
        <w:r>
          <w:rPr>
            <w:sz w:val="24"/>
            <w:szCs w:val="24"/>
          </w:rPr>
          <w:t>found</w:t>
        </w:r>
      </w:ins>
      <w:ins w:id="893" w:author="prateek" w:date="2018-10-02T02:05:40Z">
        <w:r>
          <w:rPr>
            <w:sz w:val="24"/>
            <w:szCs w:val="24"/>
          </w:rPr>
          <w:t xml:space="preserve"> in the </w:t>
        </w:r>
      </w:ins>
      <w:ins w:id="894" w:author="prateek" w:date="2018-10-02T02:05:41Z">
        <w:r>
          <w:rPr>
            <w:sz w:val="24"/>
            <w:szCs w:val="24"/>
          </w:rPr>
          <w:t>accom</w:t>
        </w:r>
      </w:ins>
      <w:ins w:id="895" w:author="prateek" w:date="2018-10-02T02:05:42Z">
        <w:r>
          <w:rPr>
            <w:sz w:val="24"/>
            <w:szCs w:val="24"/>
          </w:rPr>
          <w:t>pan</w:t>
        </w:r>
      </w:ins>
      <w:ins w:id="896" w:author="prateek" w:date="2018-10-02T02:05:43Z">
        <w:r>
          <w:rPr>
            <w:sz w:val="24"/>
            <w:szCs w:val="24"/>
          </w:rPr>
          <w:t xml:space="preserve">ying </w:t>
        </w:r>
      </w:ins>
      <w:ins w:id="897" w:author="prateek" w:date="2018-10-02T02:05:45Z">
        <w:r>
          <w:rPr>
            <w:sz w:val="24"/>
            <w:szCs w:val="24"/>
          </w:rPr>
          <w:t>jupyter</w:t>
        </w:r>
      </w:ins>
      <w:ins w:id="898" w:author="prateek" w:date="2018-10-02T02:05:46Z">
        <w:r>
          <w:rPr>
            <w:sz w:val="24"/>
            <w:szCs w:val="24"/>
          </w:rPr>
          <w:t xml:space="preserve"> noteboo</w:t>
        </w:r>
      </w:ins>
      <w:ins w:id="899" w:author="prateek" w:date="2018-10-02T02:05:47Z">
        <w:r>
          <w:rPr>
            <w:sz w:val="24"/>
            <w:szCs w:val="24"/>
          </w:rPr>
          <w:t>k</w:t>
        </w:r>
      </w:ins>
      <w:ins w:id="900" w:author="prateek" w:date="2018-10-02T02:05:48Z">
        <w:r>
          <w:rPr>
            <w:sz w:val="24"/>
            <w:szCs w:val="24"/>
          </w:rPr>
          <w:t>.</w:t>
        </w:r>
      </w:ins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703090202050204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20603050405020304"/>
    <w:charset w:val="00"/>
    <w:family w:val="auto"/>
    <w:pitch w:val="default"/>
    <w:sig w:usb0="00000000" w:usb1="00000000" w:usb2="00000000" w:usb3="00000000" w:csb0="001D016D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rateek">
    <w15:presenceInfo w15:providerId="None" w15:userId="prate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revisionView w:markup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DBFCC"/>
    <w:rsid w:val="BFEDB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2018-10-02T00:52:00Z</dcterms:created>
  <dc:creator>prateek</dc:creator>
  <cp:lastModifiedBy>prateek</cp:lastModifiedBy>
  <dcterms:modified xsi:type="dcterms:W3CDTF">2018-10-02T02:06:34Z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